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MitoImpute: A Snakemake pipeline for imputation of mitochondrial genetic variants</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 McInerney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Brian Fulton-Howard</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Christopher Patterson</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rtl w:val="0"/>
        </w:rPr>
        <w:t xml:space="preserve">, Devashi Paliwal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Lars S Jermiin</w:t>
      </w:r>
      <w:r w:rsidDel="00000000" w:rsidR="00000000" w:rsidRPr="00000000">
        <w:rPr>
          <w:rFonts w:ascii="Times New Roman" w:cs="Times New Roman" w:eastAsia="Times New Roman" w:hAnsi="Times New Roman"/>
          <w:sz w:val="24"/>
          <w:szCs w:val="24"/>
          <w:vertAlign w:val="superscript"/>
          <w:rtl w:val="0"/>
        </w:rPr>
        <w:t xml:space="preserve">5,6,7,8</w:t>
      </w:r>
      <w:r w:rsidDel="00000000" w:rsidR="00000000" w:rsidRPr="00000000">
        <w:rPr>
          <w:rFonts w:ascii="Times New Roman" w:cs="Times New Roman" w:eastAsia="Times New Roman" w:hAnsi="Times New Roman"/>
          <w:sz w:val="24"/>
          <w:szCs w:val="24"/>
          <w:rtl w:val="0"/>
        </w:rPr>
        <w:t xml:space="preserve">, Hardip R Patel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Judy Pa</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Russell H Swerdlow</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Alison Goate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Simon Easteal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Shea J Andrews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the Alzheimer’s Disease Neuroimaging Initiative</w:t>
      </w:r>
      <w:r w:rsidDel="00000000" w:rsidR="00000000" w:rsidRPr="00000000">
        <w:rPr>
          <w:rFonts w:ascii="Times New Roman" w:cs="Times New Roman" w:eastAsia="Times New Roman" w:hAnsi="Times New Roman"/>
          <w:color w:val="545454"/>
          <w:sz w:val="24"/>
          <w:szCs w:val="24"/>
          <w:highlight w:val="white"/>
          <w:vertAlign w:val="superscript"/>
          <w:rtl w:val="0"/>
        </w:rPr>
        <w:t xml:space="preserve">†</w:t>
      </w:r>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The John Curtin School of Medical Research, The Australian National University, Canberra, Australian Capital Territory, Australia</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Ronald M. Loeb Center for Alzheimer’s disease, Department of Neuroscience, Icahn School of Medicine at Mount Sinai, New York, New York, USA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Mark and Mary Stevens Neuroimaging and Informatics Institute, Keck School of Medicine, University of Southern California, Los Angeles, CA, USA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Department of Neurology, Alzheimer’s Disease Research Center, Keck School of Medicine, University of Southern California, Los Angeles, CA, USA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CSIRO Land &amp; Water, Commonwealth Scientific Industrial &amp; Research Organization, Acton, ACT 2601, Australia</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Research School of Biology, Australian National University, Canberra, ACT 2601, Australia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School of Biology and Environmental Science, University College Dublin, Belfield, Dublin 4, Ireland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Earth Institute, University College Dublin, Belfield, Dublin 4, Ireland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Department of Neurology, Alzheimer’s Disease Center, University of Kansas, Fairway, KS, USA</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*Correspondence to: Shea Andrews, The Icahn School of Medicine at Mount Sinai, 1 Gustave L. Levy Place, New York, NY 10029, USA</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1">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Tel: +1-212-659-8632; E-mail: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shea.andrews@mssm.edu</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2">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Data used in the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p>
    <w:p w:rsidR="00000000" w:rsidDel="00000000" w:rsidP="00000000" w:rsidRDefault="00000000" w:rsidRPr="00000000" w14:paraId="00000014">
      <w:pPr>
        <w:spacing w:line="480" w:lineRule="auto"/>
        <w:jc w:val="both"/>
        <w:rPr>
          <w:rFonts w:ascii="Times New Roman" w:cs="Times New Roman" w:eastAsia="Times New Roman" w:hAnsi="Times New Roman"/>
          <w:b w:val="1"/>
          <w:color w:val="222222"/>
          <w:sz w:val="24"/>
          <w:szCs w:val="24"/>
          <w:highlight w:val="white"/>
        </w:rPr>
      </w:pPr>
      <w:hyperlink r:id="rId8">
        <w:r w:rsidDel="00000000" w:rsidR="00000000" w:rsidRPr="00000000">
          <w:rPr>
            <w:rFonts w:ascii="Times New Roman" w:cs="Times New Roman" w:eastAsia="Times New Roman" w:hAnsi="Times New Roman"/>
            <w:color w:val="1155cc"/>
            <w:sz w:val="24"/>
            <w:szCs w:val="24"/>
            <w:u w:val="single"/>
            <w:rtl w:val="0"/>
          </w:rPr>
          <w:t xml:space="preserve">http://adni.loni.usc.edu/wp-content/uploads/how_to_apply/ADNI_Acknowledgement_List.pdf</w:t>
        </w:r>
      </w:hyperlink>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480" w:lineRule="auto"/>
        <w:jc w:val="both"/>
        <w:rPr>
          <w:rFonts w:ascii="Times New Roman" w:cs="Times New Roman" w:eastAsia="Times New Roman" w:hAnsi="Times New Roman"/>
          <w:b w:val="1"/>
          <w:sz w:val="24"/>
          <w:szCs w:val="24"/>
        </w:rPr>
      </w:pPr>
      <w:bookmarkStart w:colFirst="0" w:colLast="0" w:name="_fy9r8247mpgh"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w:t>
      </w:r>
      <w:commentRangeStart w:id="0"/>
      <w:r w:rsidDel="00000000" w:rsidR="00000000" w:rsidRPr="00000000">
        <w:rPr>
          <w:rFonts w:ascii="Times New Roman" w:cs="Times New Roman" w:eastAsia="Times New Roman" w:hAnsi="Times New Roman"/>
          <w:sz w:val="24"/>
          <w:szCs w:val="24"/>
          <w:rtl w:val="0"/>
        </w:rPr>
        <w:t xml:space="preserve">Many available genotyping microarrays do not include sufficient mitochondrial single nucleotide variants (mtSNVs), limiting the utility of microarray chips to infer missing genotypes and subsequently to accurately assign sequences to their correct haplogroup.</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address this, we created an easy to use mitochondrial DNA imputation pipeline, MitoImpute, which infers missing genotypes using a reference panel of 36,960 publicly available human mitochondrial genome sequences.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sz w:val="24"/>
          <w:szCs w:val="24"/>
          <w:rtl w:val="0"/>
        </w:rPr>
        <w:t xml:space="preserve">Results: We validated imputation accuracy by measuring haplogroup and genotype concordance in two datasets; (a) the 1,000 Genomes Project and (b) the Alzheimer’s Disease Neuroimaging Initiative. In the 1,000 Genome Datasets, we observed a mean Matthew’s correlation coefficient of MCC=0.64, leading to a mean 42.7% improvement in haplogroup assignment. In ADNI</w:t>
      </w:r>
      <w:del w:author="Shea Andrews" w:id="0" w:date="2019-11-26T17:44:14Z">
        <w:r w:rsidDel="00000000" w:rsidR="00000000" w:rsidRPr="00000000">
          <w:rPr>
            <w:rFonts w:ascii="Times New Roman" w:cs="Times New Roman" w:eastAsia="Times New Roman" w:hAnsi="Times New Roman"/>
            <w:sz w:val="24"/>
            <w:szCs w:val="24"/>
            <w:rtl w:val="0"/>
          </w:rPr>
          <w:delText xml:space="preserve"> cohort</w:delText>
        </w:r>
      </w:del>
      <w:r w:rsidDel="00000000" w:rsidR="00000000" w:rsidRPr="00000000">
        <w:rPr>
          <w:rFonts w:ascii="Times New Roman" w:cs="Times New Roman" w:eastAsia="Times New Roman" w:hAnsi="Times New Roman"/>
          <w:sz w:val="24"/>
          <w:szCs w:val="24"/>
          <w:rtl w:val="0"/>
        </w:rPr>
        <w:t xml:space="preserve">, we infer missing genotypes and demonstrated that MitoImpute can be utilised by long-term studies whose older datasets have limited mtSNV genotypes, thus making them useful for combining with resequenced datasets.</w:t>
      </w:r>
      <w:r w:rsidDel="00000000" w:rsidR="00000000" w:rsidRPr="00000000">
        <w:rPr>
          <w:rFonts w:ascii="Times New Roman" w:cs="Times New Roman" w:eastAsia="Times New Roman" w:hAnsi="Times New Roman"/>
          <w:color w:val="2a2a2a"/>
          <w:sz w:val="24"/>
          <w:szCs w:val="24"/>
          <w:highlight w:val="white"/>
          <w:rtl w:val="0"/>
        </w:rPr>
        <w:t xml:space="preserve"> </w:t>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Availability</w:t>
      </w:r>
      <w:r w:rsidDel="00000000" w:rsidR="00000000" w:rsidRPr="00000000">
        <w:rPr>
          <w:rtl w:val="0"/>
        </w:rPr>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color w:val="2a2a2a"/>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https://github.com/sjfandrews/MitoImpute</w:t>
        </w:r>
      </w:hyperlink>
      <w:r w:rsidDel="00000000" w:rsidR="00000000" w:rsidRPr="00000000">
        <w:rPr>
          <w:rFonts w:ascii="Times New Roman" w:cs="Times New Roman" w:eastAsia="Times New Roman" w:hAnsi="Times New Roman"/>
          <w:color w:val="2a2a2a"/>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Supplementary Information.</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Supplementary data are available at Bioinformatics online</w:t>
      </w:r>
      <w:r w:rsidDel="00000000" w:rsidR="00000000" w:rsidRPr="00000000">
        <w:rPr>
          <w:rtl w:val="0"/>
        </w:rPr>
      </w:r>
    </w:p>
    <w:p w:rsidR="00000000" w:rsidDel="00000000" w:rsidP="00000000" w:rsidRDefault="00000000" w:rsidRPr="00000000" w14:paraId="00000022">
      <w:pPr>
        <w:pStyle w:val="Heading2"/>
        <w:spacing w:line="480" w:lineRule="auto"/>
        <w:jc w:val="center"/>
        <w:rPr>
          <w:rFonts w:ascii="Times New Roman" w:cs="Times New Roman" w:eastAsia="Times New Roman" w:hAnsi="Times New Roman"/>
          <w:b w:val="1"/>
          <w:sz w:val="24"/>
          <w:szCs w:val="24"/>
        </w:rPr>
      </w:pPr>
      <w:bookmarkStart w:colFirst="0" w:colLast="0" w:name="_ci5t27f2xc5i"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line="480" w:lineRule="auto"/>
        <w:jc w:val="center"/>
        <w:rPr>
          <w:rFonts w:ascii="Times New Roman" w:cs="Times New Roman" w:eastAsia="Times New Roman" w:hAnsi="Times New Roman"/>
          <w:sz w:val="24"/>
          <w:szCs w:val="24"/>
        </w:rPr>
      </w:pPr>
      <w:bookmarkStart w:colFirst="0" w:colLast="0" w:name="_4pvj1t49ravz" w:id="2"/>
      <w:bookmarkEnd w:id="2"/>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Mitochondrial DNA (mtDNA) variation is informative about human evolution and can be associated with disease </w:t>
      </w:r>
      <w:hyperlink r:id="rId10">
        <w:r w:rsidDel="00000000" w:rsidR="00000000" w:rsidRPr="00000000">
          <w:rPr>
            <w:rFonts w:ascii="Times New Roman" w:cs="Times New Roman" w:eastAsia="Times New Roman" w:hAnsi="Times New Roman"/>
            <w:b w:val="0"/>
            <w:sz w:val="24"/>
            <w:szCs w:val="24"/>
            <w:u w:val="none"/>
            <w:rtl w:val="0"/>
          </w:rPr>
          <w:t xml:space="preserve">(Gorman </w:t>
        </w:r>
      </w:hyperlink>
      <w:hyperlink r:id="rId11">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12">
        <w:r w:rsidDel="00000000" w:rsidR="00000000" w:rsidRPr="00000000">
          <w:rPr>
            <w:rFonts w:ascii="Times New Roman" w:cs="Times New Roman" w:eastAsia="Times New Roman" w:hAnsi="Times New Roman"/>
            <w:b w:val="0"/>
            <w:sz w:val="24"/>
            <w:szCs w:val="24"/>
            <w:u w:val="none"/>
            <w:rtl w:val="0"/>
          </w:rPr>
          <w:t xml:space="preserve">, 2016)</w:t>
        </w:r>
      </w:hyperlink>
      <w:r w:rsidDel="00000000" w:rsidR="00000000" w:rsidRPr="00000000">
        <w:rPr>
          <w:rFonts w:ascii="Times New Roman" w:cs="Times New Roman" w:eastAsia="Times New Roman" w:hAnsi="Times New Roman"/>
          <w:sz w:val="24"/>
          <w:szCs w:val="24"/>
          <w:rtl w:val="0"/>
        </w:rPr>
        <w:t xml:space="preserve">. Variation in these data</w:t>
      </w:r>
      <w:ins w:author="Shea Andrews" w:id="1" w:date="2019-11-26T17:44:52Z">
        <w:r w:rsidDel="00000000" w:rsidR="00000000" w:rsidRPr="00000000">
          <w:rPr>
            <w:rFonts w:ascii="Times New Roman" w:cs="Times New Roman" w:eastAsia="Times New Roman" w:hAnsi="Times New Roman"/>
            <w:sz w:val="24"/>
            <w:szCs w:val="24"/>
            <w:rtl w:val="0"/>
          </w:rPr>
          <w:t xml:space="preserve">sets</w:t>
        </w:r>
      </w:ins>
      <w:r w:rsidDel="00000000" w:rsidR="00000000" w:rsidRPr="00000000">
        <w:rPr>
          <w:rFonts w:ascii="Times New Roman" w:cs="Times New Roman" w:eastAsia="Times New Roman" w:hAnsi="Times New Roman"/>
          <w:sz w:val="24"/>
          <w:szCs w:val="24"/>
          <w:rtl w:val="0"/>
        </w:rPr>
        <w:t xml:space="preserve"> is often described in the context of established haplotype groups (haplogroups), which represent branch points in the mtDNA phylogeny, with higher-order branch points representing major macro-haplogroups. However, microarrays used for typing mtDNA single nucleotide variants (mtSNVs) </w:t>
      </w:r>
      <w:r w:rsidDel="00000000" w:rsidR="00000000" w:rsidRPr="00000000">
        <w:rPr>
          <w:rFonts w:ascii="Times New Roman" w:cs="Times New Roman" w:eastAsia="Times New Roman" w:hAnsi="Times New Roman"/>
          <w:sz w:val="24"/>
          <w:szCs w:val="24"/>
          <w:rtl w:val="0"/>
        </w:rPr>
        <w:t xml:space="preserve">may not include </w:t>
      </w:r>
      <w:r w:rsidDel="00000000" w:rsidR="00000000" w:rsidRPr="00000000">
        <w:rPr>
          <w:rFonts w:ascii="Times New Roman" w:cs="Times New Roman" w:eastAsia="Times New Roman" w:hAnsi="Times New Roman"/>
          <w:sz w:val="24"/>
          <w:szCs w:val="24"/>
          <w:rtl w:val="0"/>
        </w:rPr>
        <w:t xml:space="preserve">sufficient mtSNVs to accurately define mtDNA haplogroups. </w:t>
      </w:r>
      <w:commentRangeStart w:id="1"/>
      <w:r w:rsidDel="00000000" w:rsidR="00000000" w:rsidRPr="00000000">
        <w:rPr>
          <w:rFonts w:ascii="Times New Roman" w:cs="Times New Roman" w:eastAsia="Times New Roman" w:hAnsi="Times New Roman"/>
          <w:sz w:val="24"/>
          <w:szCs w:val="24"/>
          <w:rtl w:val="0"/>
        </w:rPr>
        <w:t xml:space="preserve">A more complete approach is required.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The ability to accurately impute missing mtSNVs is dependent on the quality of the reference panel being used. To ensure that allelic frequencies, and therefore probabilities of observing a given haplotype, are accurately estimated, it is pertinent that nucleotide sites are correctly aligned to their homologous reference positions. Variation in sequence length between samples due to insertions and deletions causes gap character states to be placed in sequences so that nucleotides sites will be aligned to their correct homologous position. Where these gaps are placed, however, is dependent on the sampled sequences; differing random subsamples can lead to inconsistent gap placement. Aligning newly sampled sequences to a reference alignment incorporates prior decisions of gap placement into the alignment process, whereas aligning to just a reference sequence incorporates no prior knowledge. Therefore, it is pertinent that an imputation reference panel be constructed by aligning sequences to a high-quality reference alignment to ensure imputation accuracy.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of missing variants depends upon the haplotypes of the sequences in the Reference Panel. Samples from well-represented populations, such as Europeans and East Asians </w:t>
      </w:r>
      <w:hyperlink r:id="rId13">
        <w:r w:rsidDel="00000000" w:rsidR="00000000" w:rsidRPr="00000000">
          <w:rPr>
            <w:rFonts w:ascii="Times New Roman" w:cs="Times New Roman" w:eastAsia="Times New Roman" w:hAnsi="Times New Roman"/>
            <w:b w:val="0"/>
            <w:sz w:val="24"/>
            <w:szCs w:val="24"/>
            <w:u w:val="none"/>
            <w:rtl w:val="0"/>
          </w:rPr>
          <w:t xml:space="preserve">(Popejoy and Fullerton, 2016; Sirugo </w:t>
        </w:r>
      </w:hyperlink>
      <w:hyperlink r:id="rId14">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15">
        <w:r w:rsidDel="00000000" w:rsidR="00000000" w:rsidRPr="00000000">
          <w:rPr>
            <w:rFonts w:ascii="Times New Roman" w:cs="Times New Roman" w:eastAsia="Times New Roman" w:hAnsi="Times New Roman"/>
            <w:b w:val="0"/>
            <w:sz w:val="24"/>
            <w:szCs w:val="24"/>
            <w:u w:val="none"/>
            <w:rtl w:val="0"/>
          </w:rPr>
          <w:t xml:space="preserve">, 2019)</w:t>
        </w:r>
      </w:hyperlink>
      <w:r w:rsidDel="00000000" w:rsidR="00000000" w:rsidRPr="00000000">
        <w:rPr>
          <w:rFonts w:ascii="Times New Roman" w:cs="Times New Roman" w:eastAsia="Times New Roman" w:hAnsi="Times New Roman"/>
          <w:sz w:val="24"/>
          <w:szCs w:val="24"/>
          <w:rtl w:val="0"/>
        </w:rPr>
        <w:t xml:space="preserve">, are likely to have their haplotypes represented in a large reference panel even if some of the samples have rare haplotypes. Samples from under-represented populations, however, are less likely to have their haplotypes represented, even if they are common in their population, due to an ascertainment bias towards European and East Asian populations </w:t>
      </w:r>
      <w:hyperlink r:id="rId16">
        <w:r w:rsidDel="00000000" w:rsidR="00000000" w:rsidRPr="00000000">
          <w:rPr>
            <w:rFonts w:ascii="Times New Roman" w:cs="Times New Roman" w:eastAsia="Times New Roman" w:hAnsi="Times New Roman"/>
            <w:b w:val="0"/>
            <w:sz w:val="24"/>
            <w:szCs w:val="24"/>
            <w:u w:val="none"/>
            <w:rtl w:val="0"/>
          </w:rPr>
          <w:t xml:space="preserve">(Popejoy and Fullerton, 2016)</w:t>
        </w:r>
      </w:hyperlink>
      <w:r w:rsidDel="00000000" w:rsidR="00000000" w:rsidRPr="00000000">
        <w:rPr>
          <w:rFonts w:ascii="Times New Roman" w:cs="Times New Roman" w:eastAsia="Times New Roman" w:hAnsi="Times New Roman"/>
          <w:sz w:val="24"/>
          <w:szCs w:val="24"/>
          <w:rtl w:val="0"/>
        </w:rPr>
        <w:t xml:space="preserve">. For instance, indigenous populations from the Pacific Islands and Australia are not represented in the 1,000 Genomes Project phase 3 dataset. This presents a significant problem for both medical and evolutionary research, as historical datasets from these populations would need to have missing variants imputed from other populations that do not include haplotypes present in the sample panel populations. Inability to capture haplotypes with a disease-causing variant will lead to a failure to understand the genetics behind that disease </w:t>
      </w:r>
      <w:hyperlink r:id="rId17">
        <w:r w:rsidDel="00000000" w:rsidR="00000000" w:rsidRPr="00000000">
          <w:rPr>
            <w:rFonts w:ascii="Times New Roman" w:cs="Times New Roman" w:eastAsia="Times New Roman" w:hAnsi="Times New Roman"/>
            <w:b w:val="0"/>
            <w:sz w:val="24"/>
            <w:szCs w:val="24"/>
            <w:u w:val="none"/>
            <w:rtl w:val="0"/>
          </w:rPr>
          <w:t xml:space="preserve">(Popejoy and Fullerton, 2016; Sirugo </w:t>
        </w:r>
      </w:hyperlink>
      <w:hyperlink r:id="rId18">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19">
        <w:r w:rsidDel="00000000" w:rsidR="00000000" w:rsidRPr="00000000">
          <w:rPr>
            <w:rFonts w:ascii="Times New Roman" w:cs="Times New Roman" w:eastAsia="Times New Roman" w:hAnsi="Times New Roman"/>
            <w:b w:val="0"/>
            <w:sz w:val="24"/>
            <w:szCs w:val="24"/>
            <w:u w:val="none"/>
            <w:rtl w:val="0"/>
          </w:rPr>
          <w:t xml:space="preserve">,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 MitoImpute, a pipeline to </w:t>
      </w:r>
      <w:r w:rsidDel="00000000" w:rsidR="00000000" w:rsidRPr="00000000">
        <w:rPr>
          <w:rFonts w:ascii="Times New Roman" w:cs="Times New Roman" w:eastAsia="Times New Roman" w:hAnsi="Times New Roman"/>
          <w:sz w:val="24"/>
          <w:szCs w:val="24"/>
          <w:rtl w:val="0"/>
        </w:rPr>
        <w:t xml:space="preserve">infer missing mtDNA genotypes and  assign haplogroups</w:t>
      </w:r>
      <w:r w:rsidDel="00000000" w:rsidR="00000000" w:rsidRPr="00000000">
        <w:rPr>
          <w:rFonts w:ascii="Times New Roman" w:cs="Times New Roman" w:eastAsia="Times New Roman" w:hAnsi="Times New Roman"/>
          <w:sz w:val="24"/>
          <w:szCs w:val="24"/>
          <w:rtl w:val="0"/>
        </w:rPr>
        <w:t xml:space="preserve"> from globally-representative reference panels of mtDNA sequences. The performance of MitoImpute is validated using </w:t>
      </w:r>
      <w:r w:rsidDel="00000000" w:rsidR="00000000" w:rsidRPr="00000000">
        <w:rPr>
          <w:rFonts w:ascii="Times New Roman" w:cs="Times New Roman" w:eastAsia="Times New Roman" w:hAnsi="Times New Roman"/>
          <w:i w:val="1"/>
          <w:sz w:val="24"/>
          <w:szCs w:val="24"/>
          <w:rtl w:val="0"/>
        </w:rPr>
        <w:t xml:space="preserve">in silico</w:t>
      </w:r>
      <w:r w:rsidDel="00000000" w:rsidR="00000000" w:rsidRPr="00000000">
        <w:rPr>
          <w:rFonts w:ascii="Times New Roman" w:cs="Times New Roman" w:eastAsia="Times New Roman" w:hAnsi="Times New Roman"/>
          <w:sz w:val="24"/>
          <w:szCs w:val="24"/>
          <w:rtl w:val="0"/>
        </w:rPr>
        <w:t xml:space="preserve"> microarrays</w:t>
      </w:r>
      <w:r w:rsidDel="00000000" w:rsidR="00000000" w:rsidRPr="00000000">
        <w:rPr>
          <w:rFonts w:ascii="Times New Roman" w:cs="Times New Roman" w:eastAsia="Times New Roman" w:hAnsi="Times New Roman"/>
          <w:sz w:val="24"/>
          <w:szCs w:val="24"/>
          <w:rtl w:val="0"/>
        </w:rPr>
        <w:t xml:space="preserve"> (ISMs) derived from 1,000 Genomes Project </w:t>
      </w:r>
      <w:hyperlink r:id="rId20">
        <w:r w:rsidDel="00000000" w:rsidR="00000000" w:rsidRPr="00000000">
          <w:rPr>
            <w:rFonts w:ascii="Times New Roman" w:cs="Times New Roman" w:eastAsia="Times New Roman" w:hAnsi="Times New Roman"/>
            <w:b w:val="0"/>
            <w:sz w:val="24"/>
            <w:szCs w:val="24"/>
            <w:u w:val="none"/>
            <w:rtl w:val="0"/>
          </w:rPr>
          <w:t xml:space="preserve">(1000 Genomes Project Consortium </w:t>
        </w:r>
      </w:hyperlink>
      <w:hyperlink r:id="rId21">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22">
        <w:r w:rsidDel="00000000" w:rsidR="00000000" w:rsidRPr="00000000">
          <w:rPr>
            <w:rFonts w:ascii="Times New Roman" w:cs="Times New Roman" w:eastAsia="Times New Roman" w:hAnsi="Times New Roman"/>
            <w:b w:val="0"/>
            <w:sz w:val="24"/>
            <w:szCs w:val="24"/>
            <w:u w:val="none"/>
            <w:rtl w:val="0"/>
          </w:rPr>
          <w:t xml:space="preserve">, 2015)</w:t>
        </w:r>
      </w:hyperlink>
      <w:r w:rsidDel="00000000" w:rsidR="00000000" w:rsidRPr="00000000">
        <w:rPr>
          <w:rFonts w:ascii="Times New Roman" w:cs="Times New Roman" w:eastAsia="Times New Roman" w:hAnsi="Times New Roman"/>
          <w:sz w:val="24"/>
          <w:szCs w:val="24"/>
          <w:rtl w:val="0"/>
        </w:rPr>
        <w:t xml:space="preserve"> whole genome sequence (</w:t>
      </w:r>
      <w:r w:rsidDel="00000000" w:rsidR="00000000" w:rsidRPr="00000000">
        <w:rPr>
          <w:rFonts w:ascii="Times New Roman" w:cs="Times New Roman" w:eastAsia="Times New Roman" w:hAnsi="Times New Roman"/>
          <w:sz w:val="24"/>
          <w:szCs w:val="24"/>
          <w:rtl w:val="0"/>
        </w:rPr>
        <w:t xml:space="preserve">WGS</w:t>
      </w:r>
      <w:r w:rsidDel="00000000" w:rsidR="00000000" w:rsidRPr="00000000">
        <w:rPr>
          <w:rFonts w:ascii="Times New Roman" w:cs="Times New Roman" w:eastAsia="Times New Roman" w:hAnsi="Times New Roman"/>
          <w:sz w:val="24"/>
          <w:szCs w:val="24"/>
          <w:rtl w:val="0"/>
        </w:rPr>
        <w:t xml:space="preserve">) data, and empirical data from the Alzheimer's Disease Neuroimaging Initiative (ADNI) </w:t>
      </w:r>
      <w:hyperlink r:id="rId23">
        <w:r w:rsidDel="00000000" w:rsidR="00000000" w:rsidRPr="00000000">
          <w:rPr>
            <w:rFonts w:ascii="Times New Roman" w:cs="Times New Roman" w:eastAsia="Times New Roman" w:hAnsi="Times New Roman"/>
            <w:b w:val="0"/>
            <w:sz w:val="24"/>
            <w:szCs w:val="24"/>
            <w:u w:val="none"/>
            <w:rtl w:val="0"/>
          </w:rPr>
          <w:t xml:space="preserve">(Saykin </w:t>
        </w:r>
      </w:hyperlink>
      <w:hyperlink r:id="rId24">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25">
        <w:r w:rsidDel="00000000" w:rsidR="00000000" w:rsidRPr="00000000">
          <w:rPr>
            <w:rFonts w:ascii="Times New Roman" w:cs="Times New Roman" w:eastAsia="Times New Roman" w:hAnsi="Times New Roman"/>
            <w:b w:val="0"/>
            <w:sz w:val="24"/>
            <w:szCs w:val="24"/>
            <w:u w:val="none"/>
            <w:rtl w:val="0"/>
          </w:rPr>
          <w:t xml:space="preserve">, 2010)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480" w:lineRule="auto"/>
        <w:jc w:val="center"/>
        <w:rPr>
          <w:rFonts w:ascii="Times New Roman" w:cs="Times New Roman" w:eastAsia="Times New Roman" w:hAnsi="Times New Roman"/>
          <w:sz w:val="24"/>
          <w:szCs w:val="24"/>
        </w:rPr>
      </w:pPr>
      <w:bookmarkStart w:colFirst="0" w:colLast="0" w:name="_ebrr9yvub1a4" w:id="3"/>
      <w:bookmarkEnd w:id="3"/>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Style w:val="Heading3"/>
        <w:spacing w:line="480" w:lineRule="auto"/>
        <w:jc w:val="both"/>
        <w:rPr>
          <w:rFonts w:ascii="Times New Roman" w:cs="Times New Roman" w:eastAsia="Times New Roman" w:hAnsi="Times New Roman"/>
          <w:b w:val="1"/>
          <w:color w:val="000000"/>
          <w:sz w:val="24"/>
          <w:szCs w:val="24"/>
        </w:rPr>
      </w:pPr>
      <w:bookmarkStart w:colFirst="0" w:colLast="0" w:name="_l95pf1qprjrp" w:id="4"/>
      <w:bookmarkEnd w:id="4"/>
      <w:r w:rsidDel="00000000" w:rsidR="00000000" w:rsidRPr="00000000">
        <w:rPr>
          <w:rFonts w:ascii="Times New Roman" w:cs="Times New Roman" w:eastAsia="Times New Roman" w:hAnsi="Times New Roman"/>
          <w:b w:val="1"/>
          <w:color w:val="000000"/>
          <w:sz w:val="24"/>
          <w:szCs w:val="24"/>
          <w:rtl w:val="0"/>
        </w:rPr>
        <w:t xml:space="preserve">Reference Alignment</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used publicly available PhyloTree </w:t>
      </w:r>
      <w:hyperlink r:id="rId26">
        <w:r w:rsidDel="00000000" w:rsidR="00000000" w:rsidRPr="00000000">
          <w:rPr>
            <w:rFonts w:ascii="Times New Roman" w:cs="Times New Roman" w:eastAsia="Times New Roman" w:hAnsi="Times New Roman"/>
            <w:b w:val="0"/>
            <w:sz w:val="24"/>
            <w:szCs w:val="24"/>
            <w:u w:val="none"/>
            <w:rtl w:val="0"/>
          </w:rPr>
          <w:t xml:space="preserve">(van Oven and Kayser, 2009)</w:t>
        </w:r>
      </w:hyperlink>
      <w:r w:rsidDel="00000000" w:rsidR="00000000" w:rsidRPr="00000000">
        <w:rPr>
          <w:rFonts w:ascii="Times New Roman" w:cs="Times New Roman" w:eastAsia="Times New Roman" w:hAnsi="Times New Roman"/>
          <w:sz w:val="24"/>
          <w:szCs w:val="24"/>
          <w:rtl w:val="0"/>
        </w:rPr>
        <w:t xml:space="preserve"> sequences to create a large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=7,747) reference alignment with the </w:t>
      </w:r>
      <w:r w:rsidDel="00000000" w:rsidR="00000000" w:rsidRPr="00000000">
        <w:rPr>
          <w:rFonts w:ascii="Times New Roman" w:cs="Times New Roman" w:eastAsia="Times New Roman" w:hAnsi="Times New Roman"/>
          <w:sz w:val="24"/>
          <w:szCs w:val="24"/>
          <w:rtl w:val="0"/>
        </w:rPr>
        <w:t xml:space="preserve">revised Cambridge Reference Sequence</w:t>
      </w:r>
      <w:r w:rsidDel="00000000" w:rsidR="00000000" w:rsidRPr="00000000">
        <w:rPr>
          <w:rFonts w:ascii="Times New Roman" w:cs="Times New Roman" w:eastAsia="Times New Roman" w:hAnsi="Times New Roman"/>
          <w:sz w:val="24"/>
          <w:szCs w:val="24"/>
          <w:rtl w:val="0"/>
        </w:rPr>
        <w:t xml:space="preserve"> (rCRS) </w:t>
      </w:r>
      <w:hyperlink r:id="rId27">
        <w:r w:rsidDel="00000000" w:rsidR="00000000" w:rsidRPr="00000000">
          <w:rPr>
            <w:rFonts w:ascii="Times New Roman" w:cs="Times New Roman" w:eastAsia="Times New Roman" w:hAnsi="Times New Roman"/>
            <w:b w:val="0"/>
            <w:sz w:val="24"/>
            <w:szCs w:val="24"/>
            <w:u w:val="none"/>
            <w:rtl w:val="0"/>
          </w:rPr>
          <w:t xml:space="preserve">(Andrews </w:t>
        </w:r>
      </w:hyperlink>
      <w:hyperlink r:id="rId28">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29">
        <w:r w:rsidDel="00000000" w:rsidR="00000000" w:rsidRPr="00000000">
          <w:rPr>
            <w:rFonts w:ascii="Times New Roman" w:cs="Times New Roman" w:eastAsia="Times New Roman" w:hAnsi="Times New Roman"/>
            <w:b w:val="0"/>
            <w:sz w:val="24"/>
            <w:szCs w:val="24"/>
            <w:u w:val="none"/>
            <w:rtl w:val="0"/>
          </w:rPr>
          <w:t xml:space="preserve">, 1999)</w:t>
        </w:r>
      </w:hyperlink>
      <w:r w:rsidDel="00000000" w:rsidR="00000000" w:rsidRPr="00000000">
        <w:rPr>
          <w:rFonts w:ascii="Times New Roman" w:cs="Times New Roman" w:eastAsia="Times New Roman" w:hAnsi="Times New Roman"/>
          <w:sz w:val="24"/>
          <w:szCs w:val="24"/>
          <w:rtl w:val="0"/>
        </w:rPr>
        <w:t xml:space="preserve"> site numbering convention. The rCRS remains within the reference alignment so that site numbering conventions can be maintained and verified as new sequences are aligned. We aligned sequences in batches of 50 using the L-INS-i version of MAFFT </w:t>
      </w:r>
      <w:hyperlink r:id="rId30">
        <w:r w:rsidDel="00000000" w:rsidR="00000000" w:rsidRPr="00000000">
          <w:rPr>
            <w:rFonts w:ascii="Times New Roman" w:cs="Times New Roman" w:eastAsia="Times New Roman" w:hAnsi="Times New Roman"/>
            <w:b w:val="0"/>
            <w:sz w:val="24"/>
            <w:szCs w:val="24"/>
            <w:u w:val="none"/>
            <w:rtl w:val="0"/>
          </w:rPr>
          <w:t xml:space="preserve">(Katoh and Standley, 2013)</w:t>
        </w:r>
      </w:hyperlink>
      <w:r w:rsidDel="00000000" w:rsidR="00000000" w:rsidRPr="00000000">
        <w:rPr>
          <w:rFonts w:ascii="Times New Roman" w:cs="Times New Roman" w:eastAsia="Times New Roman" w:hAnsi="Times New Roman"/>
          <w:sz w:val="24"/>
          <w:szCs w:val="24"/>
          <w:rtl w:val="0"/>
        </w:rPr>
        <w:t xml:space="preserve">, then combined the batches, </w:t>
      </w:r>
      <w:r w:rsidDel="00000000" w:rsidR="00000000" w:rsidRPr="00000000">
        <w:rPr>
          <w:rFonts w:ascii="Times New Roman" w:cs="Times New Roman" w:eastAsia="Times New Roman" w:hAnsi="Times New Roman"/>
          <w:sz w:val="24"/>
          <w:szCs w:val="24"/>
          <w:rtl w:val="0"/>
        </w:rPr>
        <w:t xml:space="preserve">resolving inconsistent gap placements manually</w:t>
      </w:r>
      <w:r w:rsidDel="00000000" w:rsidR="00000000" w:rsidRPr="00000000">
        <w:rPr>
          <w:rFonts w:ascii="Times New Roman" w:cs="Times New Roman" w:eastAsia="Times New Roman" w:hAnsi="Times New Roman"/>
          <w:sz w:val="24"/>
          <w:szCs w:val="24"/>
          <w:rtl w:val="0"/>
        </w:rPr>
        <w:t xml:space="preserve">. </w:t>
      </w:r>
      <w:commentRangeStart w:id="3"/>
      <w:r w:rsidDel="00000000" w:rsidR="00000000" w:rsidRPr="00000000">
        <w:rPr>
          <w:rFonts w:ascii="Times New Roman" w:cs="Times New Roman" w:eastAsia="Times New Roman" w:hAnsi="Times New Roman"/>
          <w:sz w:val="24"/>
          <w:szCs w:val="24"/>
          <w:rtl w:val="0"/>
        </w:rPr>
        <w:t xml:space="preserve">rCRS site numbers were preserved by removing sites at which gaps were introduced in the rCRS during the alignment process.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spacing w:line="480" w:lineRule="auto"/>
        <w:jc w:val="both"/>
        <w:rPr>
          <w:rFonts w:ascii="Times New Roman" w:cs="Times New Roman" w:eastAsia="Times New Roman" w:hAnsi="Times New Roman"/>
          <w:color w:val="000000"/>
          <w:sz w:val="24"/>
          <w:szCs w:val="24"/>
        </w:rPr>
      </w:pPr>
      <w:bookmarkStart w:colFirst="0" w:colLast="0" w:name="_s05pl4tmt2xk" w:id="5"/>
      <w:bookmarkEnd w:id="5"/>
      <w:r w:rsidDel="00000000" w:rsidR="00000000" w:rsidRPr="00000000">
        <w:rPr>
          <w:rFonts w:ascii="Times New Roman" w:cs="Times New Roman" w:eastAsia="Times New Roman" w:hAnsi="Times New Roman"/>
          <w:b w:val="1"/>
          <w:color w:val="000000"/>
          <w:sz w:val="24"/>
          <w:szCs w:val="24"/>
          <w:rtl w:val="0"/>
        </w:rPr>
        <w:t xml:space="preserve">Reference Panel</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human mtDNA sequences were downloaded from GenBank on 2018-07-18 by adapting the MitoMap </w:t>
      </w:r>
      <w:hyperlink r:id="rId31">
        <w:r w:rsidDel="00000000" w:rsidR="00000000" w:rsidRPr="00000000">
          <w:rPr>
            <w:rFonts w:ascii="Times New Roman" w:cs="Times New Roman" w:eastAsia="Times New Roman" w:hAnsi="Times New Roman"/>
            <w:b w:val="0"/>
            <w:sz w:val="24"/>
            <w:szCs w:val="24"/>
            <w:u w:val="none"/>
            <w:rtl w:val="0"/>
          </w:rPr>
          <w:t xml:space="preserve">(Lott </w:t>
        </w:r>
      </w:hyperlink>
      <w:hyperlink r:id="rId32">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33">
        <w:r w:rsidDel="00000000" w:rsidR="00000000" w:rsidRPr="00000000">
          <w:rPr>
            <w:rFonts w:ascii="Times New Roman" w:cs="Times New Roman" w:eastAsia="Times New Roman" w:hAnsi="Times New Roman"/>
            <w:b w:val="0"/>
            <w:sz w:val="24"/>
            <w:szCs w:val="24"/>
            <w:u w:val="none"/>
            <w:rtl w:val="0"/>
          </w:rPr>
          <w:t xml:space="preserve">, 2013)</w:t>
        </w:r>
      </w:hyperlink>
      <w:r w:rsidDel="00000000" w:rsidR="00000000" w:rsidRPr="00000000">
        <w:rPr>
          <w:rFonts w:ascii="Times New Roman" w:cs="Times New Roman" w:eastAsia="Times New Roman" w:hAnsi="Times New Roman"/>
          <w:sz w:val="24"/>
          <w:szCs w:val="24"/>
          <w:rtl w:val="0"/>
        </w:rPr>
        <w:t xml:space="preserve"> search term (Supplementary Methods). This returned 44,299 complete human mtDNA sequences and excluded archaic and ancient sequences. These sequences were aligned to the reference alignment in batches of 2,500 using the MAFFT algorithm </w:t>
      </w:r>
      <w:hyperlink r:id="rId34">
        <w:r w:rsidDel="00000000" w:rsidR="00000000" w:rsidRPr="00000000">
          <w:rPr>
            <w:rFonts w:ascii="Times New Roman" w:cs="Times New Roman" w:eastAsia="Times New Roman" w:hAnsi="Times New Roman"/>
            <w:b w:val="0"/>
            <w:sz w:val="24"/>
            <w:szCs w:val="24"/>
            <w:u w:val="none"/>
            <w:rtl w:val="0"/>
          </w:rPr>
          <w:t xml:space="preserve">(Katoh and Standley, 2013)</w:t>
        </w:r>
      </w:hyperlink>
      <w:r w:rsidDel="00000000" w:rsidR="00000000" w:rsidRPr="00000000">
        <w:rPr>
          <w:rFonts w:ascii="Times New Roman" w:cs="Times New Roman" w:eastAsia="Times New Roman" w:hAnsi="Times New Roman"/>
          <w:sz w:val="24"/>
          <w:szCs w:val="24"/>
          <w:rtl w:val="0"/>
        </w:rPr>
        <w:t xml:space="preserve"> in Geneious v10.2.6 </w:t>
      </w:r>
      <w:hyperlink r:id="rId35">
        <w:r w:rsidDel="00000000" w:rsidR="00000000" w:rsidRPr="00000000">
          <w:rPr>
            <w:rFonts w:ascii="Times New Roman" w:cs="Times New Roman" w:eastAsia="Times New Roman" w:hAnsi="Times New Roman"/>
            <w:b w:val="0"/>
            <w:sz w:val="24"/>
            <w:szCs w:val="24"/>
            <w:u w:val="none"/>
            <w:rtl w:val="0"/>
          </w:rPr>
          <w:t xml:space="preserve">(Kearse </w:t>
        </w:r>
      </w:hyperlink>
      <w:hyperlink r:id="rId36">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37">
        <w:r w:rsidDel="00000000" w:rsidR="00000000" w:rsidRPr="00000000">
          <w:rPr>
            <w:rFonts w:ascii="Times New Roman" w:cs="Times New Roman" w:eastAsia="Times New Roman" w:hAnsi="Times New Roman"/>
            <w:b w:val="0"/>
            <w:sz w:val="24"/>
            <w:szCs w:val="24"/>
            <w:u w:val="none"/>
            <w:rtl w:val="0"/>
          </w:rPr>
          <w:t xml:space="preserve">, 2012)</w:t>
        </w:r>
      </w:hyperlink>
      <w:r w:rsidDel="00000000" w:rsidR="00000000" w:rsidRPr="00000000">
        <w:rPr>
          <w:rFonts w:ascii="Times New Roman" w:cs="Times New Roman" w:eastAsia="Times New Roman" w:hAnsi="Times New Roman"/>
          <w:sz w:val="24"/>
          <w:szCs w:val="24"/>
          <w:rtl w:val="0"/>
        </w:rPr>
        <w:t xml:space="preserve">. Sites introducing gaps in the reference alignment were removed to maintain </w:t>
      </w:r>
      <w:r w:rsidDel="00000000" w:rsidR="00000000" w:rsidRPr="00000000">
        <w:rPr>
          <w:rFonts w:ascii="Times New Roman" w:cs="Times New Roman" w:eastAsia="Times New Roman" w:hAnsi="Times New Roman"/>
          <w:sz w:val="24"/>
          <w:szCs w:val="24"/>
          <w:rtl w:val="0"/>
        </w:rPr>
        <w:t xml:space="preserve">consistent</w:t>
      </w:r>
      <w:r w:rsidDel="00000000" w:rsidR="00000000" w:rsidRPr="00000000">
        <w:rPr>
          <w:rFonts w:ascii="Times New Roman" w:cs="Times New Roman" w:eastAsia="Times New Roman" w:hAnsi="Times New Roman"/>
          <w:sz w:val="24"/>
          <w:szCs w:val="24"/>
          <w:rtl w:val="0"/>
        </w:rPr>
        <w:t xml:space="preserve"> nucleotide position numbering with rCRS. To improve the quality of the </w:t>
      </w:r>
      <w:r w:rsidDel="00000000" w:rsidR="00000000" w:rsidRPr="00000000">
        <w:rPr>
          <w:rFonts w:ascii="Times New Roman" w:cs="Times New Roman" w:eastAsia="Times New Roman" w:hAnsi="Times New Roman"/>
          <w:sz w:val="24"/>
          <w:szCs w:val="24"/>
          <w:rtl w:val="0"/>
        </w:rPr>
        <w:t xml:space="preserve">Reference Panel</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Gungsuh" w:cs="Gungsuh" w:eastAsia="Gungsuh" w:hAnsi="Gungsuh"/>
          <w:sz w:val="24"/>
          <w:szCs w:val="24"/>
          <w:rtl w:val="0"/>
        </w:rPr>
        <w:t xml:space="preserve">equences containing ≥5 </w:t>
      </w:r>
      <w:r w:rsidDel="00000000" w:rsidR="00000000" w:rsidRPr="00000000">
        <w:rPr>
          <w:rFonts w:ascii="Times New Roman" w:cs="Times New Roman" w:eastAsia="Times New Roman" w:hAnsi="Times New Roman"/>
          <w:sz w:val="24"/>
          <w:szCs w:val="24"/>
          <w:rtl w:val="0"/>
        </w:rPr>
        <w:t xml:space="preserve">ambiguous characters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Gungsuh" w:cs="Gungsuh" w:eastAsia="Gungsuh" w:hAnsi="Gungsuh"/>
          <w:sz w:val="24"/>
          <w:szCs w:val="24"/>
          <w:rtl w:val="0"/>
        </w:rPr>
        <w:t xml:space="preserve"> ≥8 gaps </w:t>
      </w:r>
      <w:r w:rsidDel="00000000" w:rsidR="00000000" w:rsidRPr="00000000">
        <w:rPr>
          <w:rFonts w:ascii="Times New Roman" w:cs="Times New Roman" w:eastAsia="Times New Roman" w:hAnsi="Times New Roman"/>
          <w:sz w:val="24"/>
          <w:szCs w:val="24"/>
          <w:rtl w:val="0"/>
        </w:rPr>
        <w:t xml:space="preserve">were removed from the alignment</w:t>
      </w:r>
      <w:r w:rsidDel="00000000" w:rsidR="00000000" w:rsidRPr="00000000">
        <w:rPr>
          <w:rFonts w:ascii="Times New Roman" w:cs="Times New Roman" w:eastAsia="Times New Roman" w:hAnsi="Times New Roman"/>
          <w:sz w:val="24"/>
          <w:szCs w:val="24"/>
          <w:rtl w:val="0"/>
        </w:rPr>
        <w:t xml:space="preserve">. This threshold was set to enable inclusion of haplogroup B sequences which averaged 7 gaps relative to other sequences. Following this quality control, the Reference Panel contained 36,960 sequences (Supplementary Table 1).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Panel differs from the Reference Alignment as it is a well-curated exhaustive dataset of pre-aligned sequences that researchers can use to impute missing mtSNVs and subsample sequences from, without the need to perform an alignment process.</w:t>
      </w:r>
      <w:r w:rsidDel="00000000" w:rsidR="00000000" w:rsidRPr="00000000">
        <w:rPr>
          <w:rtl w:val="0"/>
        </w:rPr>
      </w:r>
    </w:p>
    <w:p w:rsidR="00000000" w:rsidDel="00000000" w:rsidP="00000000" w:rsidRDefault="00000000" w:rsidRPr="00000000" w14:paraId="00000030">
      <w:pPr>
        <w:pStyle w:val="Heading3"/>
        <w:spacing w:line="480" w:lineRule="auto"/>
        <w:jc w:val="both"/>
        <w:rPr>
          <w:rFonts w:ascii="Times New Roman" w:cs="Times New Roman" w:eastAsia="Times New Roman" w:hAnsi="Times New Roman"/>
          <w:b w:val="1"/>
          <w:color w:val="000000"/>
          <w:sz w:val="24"/>
          <w:szCs w:val="24"/>
        </w:rPr>
      </w:pPr>
      <w:bookmarkStart w:colFirst="0" w:colLast="0" w:name="_ru54e68ovkrx" w:id="6"/>
      <w:bookmarkEnd w:id="6"/>
      <w:r w:rsidDel="00000000" w:rsidR="00000000" w:rsidRPr="00000000">
        <w:rPr>
          <w:rFonts w:ascii="Times New Roman" w:cs="Times New Roman" w:eastAsia="Times New Roman" w:hAnsi="Times New Roman"/>
          <w:b w:val="1"/>
          <w:color w:val="000000"/>
          <w:sz w:val="24"/>
          <w:szCs w:val="24"/>
          <w:rtl w:val="0"/>
        </w:rPr>
        <w:t xml:space="preserve">Validation Panel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ISMs were created by </w:t>
      </w:r>
      <w:r w:rsidDel="00000000" w:rsidR="00000000" w:rsidRPr="00000000">
        <w:rPr>
          <w:rFonts w:ascii="Times New Roman" w:cs="Times New Roman" w:eastAsia="Times New Roman" w:hAnsi="Times New Roman"/>
          <w:sz w:val="24"/>
          <w:szCs w:val="24"/>
          <w:rtl w:val="0"/>
        </w:rPr>
        <w:t xml:space="preserve">subsetting</w:t>
      </w:r>
      <w:r w:rsidDel="00000000" w:rsidR="00000000" w:rsidRPr="00000000">
        <w:rPr>
          <w:rFonts w:ascii="Times New Roman" w:cs="Times New Roman" w:eastAsia="Times New Roman" w:hAnsi="Times New Roman"/>
          <w:sz w:val="24"/>
          <w:szCs w:val="24"/>
          <w:rtl w:val="0"/>
        </w:rPr>
        <w:t xml:space="preserve"> mtSNVs present in 1000 Genomes Project Phase 3 WGS data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=2,535) to those included on existing commercially available microarrays. Microarray information was obtained from strand </w:t>
      </w:r>
      <w:r w:rsidDel="00000000" w:rsidR="00000000" w:rsidRPr="00000000">
        <w:rPr>
          <w:rFonts w:ascii="Times New Roman" w:cs="Times New Roman" w:eastAsia="Times New Roman" w:hAnsi="Times New Roman"/>
          <w:sz w:val="24"/>
          <w:szCs w:val="24"/>
          <w:rtl w:val="0"/>
        </w:rPr>
        <w:t xml:space="preserve">orientation files available from the Wellcome Centre </w:t>
      </w:r>
      <w:r w:rsidDel="00000000" w:rsidR="00000000" w:rsidRPr="00000000">
        <w:rPr>
          <w:rFonts w:ascii="Times New Roman" w:cs="Times New Roman" w:eastAsia="Times New Roman" w:hAnsi="Times New Roman"/>
          <w:sz w:val="24"/>
          <w:szCs w:val="24"/>
          <w:rtl w:val="0"/>
        </w:rPr>
        <w:t xml:space="preserve">(</w:t>
      </w:r>
      <w:hyperlink r:id="rId38">
        <w:r w:rsidDel="00000000" w:rsidR="00000000" w:rsidRPr="00000000">
          <w:rPr>
            <w:rFonts w:ascii="Times New Roman" w:cs="Times New Roman" w:eastAsia="Times New Roman" w:hAnsi="Times New Roman"/>
            <w:sz w:val="24"/>
            <w:szCs w:val="24"/>
            <w:u w:val="single"/>
            <w:rtl w:val="0"/>
          </w:rPr>
          <w:t xml:space="preserve">http://www.well.ox.ac.uk/~wrayner/strand/</w:t>
        </w:r>
      </w:hyperlink>
      <w:r w:rsidDel="00000000" w:rsidR="00000000" w:rsidRPr="00000000">
        <w:rPr>
          <w:rFonts w:ascii="Times New Roman" w:cs="Times New Roman" w:eastAsia="Times New Roman" w:hAnsi="Times New Roman"/>
          <w:sz w:val="24"/>
          <w:szCs w:val="24"/>
          <w:rtl w:val="0"/>
        </w:rPr>
        <w:t xml:space="preserve">), with 101 strand files containing mtSNVs (Supplementary Table 2). Haplogroup assignment for the WGS data and the </w:t>
      </w:r>
      <w:r w:rsidDel="00000000" w:rsidR="00000000" w:rsidRPr="00000000">
        <w:rPr>
          <w:rFonts w:ascii="Times New Roman" w:cs="Times New Roman" w:eastAsia="Times New Roman" w:hAnsi="Times New Roman"/>
          <w:sz w:val="24"/>
          <w:szCs w:val="24"/>
          <w:rtl w:val="0"/>
        </w:rPr>
        <w:t xml:space="preserve">ISMs</w:t>
      </w:r>
      <w:r w:rsidDel="00000000" w:rsidR="00000000" w:rsidRPr="00000000">
        <w:rPr>
          <w:rFonts w:ascii="Times New Roman" w:cs="Times New Roman" w:eastAsia="Times New Roman" w:hAnsi="Times New Roman"/>
          <w:sz w:val="24"/>
          <w:szCs w:val="24"/>
          <w:rtl w:val="0"/>
        </w:rPr>
        <w:t xml:space="preserve"> was performed using Hi-MC </w:t>
      </w:r>
      <w:hyperlink r:id="rId39">
        <w:r w:rsidDel="00000000" w:rsidR="00000000" w:rsidRPr="00000000">
          <w:rPr>
            <w:rFonts w:ascii="Times New Roman" w:cs="Times New Roman" w:eastAsia="Times New Roman" w:hAnsi="Times New Roman"/>
            <w:b w:val="0"/>
            <w:sz w:val="24"/>
            <w:szCs w:val="24"/>
            <w:u w:val="none"/>
            <w:rtl w:val="0"/>
          </w:rPr>
          <w:t xml:space="preserve">(Smieszek </w:t>
        </w:r>
      </w:hyperlink>
      <w:hyperlink r:id="rId40">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41">
        <w:r w:rsidDel="00000000" w:rsidR="00000000" w:rsidRPr="00000000">
          <w:rPr>
            <w:rFonts w:ascii="Times New Roman" w:cs="Times New Roman" w:eastAsia="Times New Roman" w:hAnsi="Times New Roman"/>
            <w:b w:val="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spacing w:line="480" w:lineRule="auto"/>
        <w:jc w:val="both"/>
        <w:rPr>
          <w:rFonts w:ascii="Times New Roman" w:cs="Times New Roman" w:eastAsia="Times New Roman" w:hAnsi="Times New Roman"/>
          <w:b w:val="1"/>
          <w:color w:val="000000"/>
          <w:sz w:val="24"/>
          <w:szCs w:val="24"/>
        </w:rPr>
      </w:pPr>
      <w:bookmarkStart w:colFirst="0" w:colLast="0" w:name="_ibe3ki4lxvc6" w:id="7"/>
      <w:bookmarkEnd w:id="7"/>
      <w:r w:rsidDel="00000000" w:rsidR="00000000" w:rsidRPr="00000000">
        <w:rPr>
          <w:rFonts w:ascii="Times New Roman" w:cs="Times New Roman" w:eastAsia="Times New Roman" w:hAnsi="Times New Roman"/>
          <w:b w:val="1"/>
          <w:color w:val="000000"/>
          <w:sz w:val="24"/>
          <w:szCs w:val="24"/>
          <w:rtl w:val="0"/>
        </w:rPr>
        <w:t xml:space="preserve">Imputation</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w:t>
      </w:r>
      <w:r w:rsidDel="00000000" w:rsidR="00000000" w:rsidRPr="00000000">
        <w:rPr>
          <w:rFonts w:ascii="Times New Roman" w:cs="Times New Roman" w:eastAsia="Times New Roman" w:hAnsi="Times New Roman"/>
          <w:sz w:val="24"/>
          <w:szCs w:val="24"/>
          <w:rtl w:val="0"/>
        </w:rPr>
        <w:t xml:space="preserve">he IMPUTE2 chromosome X protocol for imputation </w:t>
      </w:r>
      <w:hyperlink r:id="rId42">
        <w:r w:rsidDel="00000000" w:rsidR="00000000" w:rsidRPr="00000000">
          <w:rPr>
            <w:rFonts w:ascii="Times New Roman" w:cs="Times New Roman" w:eastAsia="Times New Roman" w:hAnsi="Times New Roman"/>
            <w:b w:val="0"/>
            <w:sz w:val="24"/>
            <w:szCs w:val="24"/>
            <w:u w:val="none"/>
            <w:rtl w:val="0"/>
          </w:rPr>
          <w:t xml:space="preserve">(Howie </w:t>
        </w:r>
      </w:hyperlink>
      <w:hyperlink r:id="rId43">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44">
        <w:r w:rsidDel="00000000" w:rsidR="00000000" w:rsidRPr="00000000">
          <w:rPr>
            <w:rFonts w:ascii="Times New Roman" w:cs="Times New Roman" w:eastAsia="Times New Roman" w:hAnsi="Times New Roman"/>
            <w:b w:val="0"/>
            <w:sz w:val="24"/>
            <w:szCs w:val="24"/>
            <w:u w:val="none"/>
            <w:rtl w:val="0"/>
          </w:rPr>
          <w:t xml:space="preserve">, 2009; Gonçalves </w:t>
        </w:r>
      </w:hyperlink>
      <w:hyperlink r:id="rId45">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46">
        <w:r w:rsidDel="00000000" w:rsidR="00000000" w:rsidRPr="00000000">
          <w:rPr>
            <w:rFonts w:ascii="Times New Roman" w:cs="Times New Roman" w:eastAsia="Times New Roman" w:hAnsi="Times New Roman"/>
            <w:b w:val="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No recombination was assumed; therefore, we applied a uniform recombination rate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across all sites. The Markov chain Monte Carlo step in IMPUTE2 is used to account for phase uncertainty in recombining diploid data </w:t>
      </w:r>
      <w:hyperlink r:id="rId47">
        <w:r w:rsidDel="00000000" w:rsidR="00000000" w:rsidRPr="00000000">
          <w:rPr>
            <w:rFonts w:ascii="Times New Roman" w:cs="Times New Roman" w:eastAsia="Times New Roman" w:hAnsi="Times New Roman"/>
            <w:b w:val="0"/>
            <w:sz w:val="24"/>
            <w:szCs w:val="24"/>
            <w:u w:val="none"/>
            <w:rtl w:val="0"/>
          </w:rPr>
          <w:t xml:space="preserve">(Howie </w:t>
        </w:r>
      </w:hyperlink>
      <w:hyperlink r:id="rId48">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49">
        <w:r w:rsidDel="00000000" w:rsidR="00000000" w:rsidRPr="00000000">
          <w:rPr>
            <w:rFonts w:ascii="Times New Roman" w:cs="Times New Roman" w:eastAsia="Times New Roman" w:hAnsi="Times New Roman"/>
            <w:b w:val="0"/>
            <w:sz w:val="24"/>
            <w:szCs w:val="24"/>
            <w:u w:val="none"/>
            <w:rtl w:val="0"/>
          </w:rPr>
          <w:t xml:space="preserve">, 2009)</w:t>
        </w:r>
      </w:hyperlink>
      <w:r w:rsidDel="00000000" w:rsidR="00000000" w:rsidRPr="00000000">
        <w:rPr>
          <w:rFonts w:ascii="Times New Roman" w:cs="Times New Roman" w:eastAsia="Times New Roman" w:hAnsi="Times New Roman"/>
          <w:sz w:val="24"/>
          <w:szCs w:val="24"/>
          <w:rtl w:val="0"/>
        </w:rPr>
        <w:t xml:space="preserve"> but we did not perform this step as our data is non-recombining and haploid.</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varying the number of sequences in the reference alignment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was estimated by setting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to 100, 250, 500, 1,000, 2,500, 5,000, 10,000, 20,000, and 30,000. We tested the ability of our pipeline to impute rare variants by filtering the Reference Panel to minor allele frequencies (MAF) of 1%, 0.5% and 0.1%, </w:t>
      </w:r>
      <w:r w:rsidDel="00000000" w:rsidR="00000000" w:rsidRPr="00000000">
        <w:rPr>
          <w:rFonts w:ascii="Times New Roman" w:cs="Times New Roman" w:eastAsia="Times New Roman" w:hAnsi="Times New Roman"/>
          <w:sz w:val="24"/>
          <w:szCs w:val="24"/>
          <w:rtl w:val="0"/>
        </w:rPr>
        <w:t xml:space="preserve">resulting </w:t>
      </w:r>
      <w:r w:rsidDel="00000000" w:rsidR="00000000" w:rsidRPr="00000000">
        <w:rPr>
          <w:rFonts w:ascii="Times New Roman" w:cs="Times New Roman" w:eastAsia="Times New Roman" w:hAnsi="Times New Roman"/>
          <w:sz w:val="24"/>
          <w:szCs w:val="24"/>
          <w:rtl w:val="0"/>
        </w:rPr>
        <w:t xml:space="preserve">409, 682 and 1874</w:t>
      </w:r>
      <w:r w:rsidDel="00000000" w:rsidR="00000000" w:rsidRPr="00000000">
        <w:rPr>
          <w:rFonts w:ascii="Times New Roman" w:cs="Times New Roman" w:eastAsia="Times New Roman" w:hAnsi="Times New Roman"/>
          <w:sz w:val="24"/>
          <w:szCs w:val="24"/>
          <w:rtl w:val="0"/>
        </w:rPr>
        <w:t xml:space="preserve"> mtSNVs, respectively</w:t>
      </w:r>
      <w:r w:rsidDel="00000000" w:rsidR="00000000" w:rsidRPr="00000000">
        <w:rPr>
          <w:rFonts w:ascii="Times New Roman" w:cs="Times New Roman" w:eastAsia="Times New Roman" w:hAnsi="Times New Roman"/>
          <w:sz w:val="24"/>
          <w:szCs w:val="24"/>
          <w:rtl w:val="0"/>
        </w:rPr>
        <w:t xml:space="preserve"> (Supplementary Tables 3). </w:t>
      </w:r>
      <w:commentRangeStart w:id="4"/>
      <w:r w:rsidDel="00000000" w:rsidR="00000000" w:rsidRPr="00000000">
        <w:rPr>
          <w:rFonts w:ascii="Times New Roman" w:cs="Times New Roman" w:eastAsia="Times New Roman" w:hAnsi="Times New Roman"/>
          <w:sz w:val="24"/>
          <w:szCs w:val="24"/>
          <w:rtl w:val="0"/>
        </w:rPr>
        <w:t xml:space="preserve">Imputation accuracy was assessed using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Matthew’s Correlation Coefficient (MCC) </w:t>
      </w:r>
      <w:hyperlink r:id="rId50">
        <w:r w:rsidDel="00000000" w:rsidR="00000000" w:rsidRPr="00000000">
          <w:rPr>
            <w:rFonts w:ascii="Times New Roman" w:cs="Times New Roman" w:eastAsia="Times New Roman" w:hAnsi="Times New Roman"/>
            <w:sz w:val="24"/>
            <w:szCs w:val="24"/>
            <w:rtl w:val="0"/>
          </w:rPr>
          <w:t xml:space="preserve">(Matthews, 1975)</w:t>
        </w:r>
      </w:hyperlink>
      <w:r w:rsidDel="00000000" w:rsidR="00000000" w:rsidRPr="00000000">
        <w:rPr>
          <w:rFonts w:ascii="Times New Roman" w:cs="Times New Roman" w:eastAsia="Times New Roman" w:hAnsi="Times New Roman"/>
          <w:sz w:val="24"/>
          <w:szCs w:val="24"/>
          <w:rtl w:val="0"/>
        </w:rPr>
        <w:t xml:space="preserve"> for</w:t>
      </w:r>
      <w:commentRangeStart w:id="5"/>
      <w:r w:rsidDel="00000000" w:rsidR="00000000" w:rsidRPr="00000000">
        <w:rPr>
          <w:rFonts w:ascii="Times New Roman" w:cs="Times New Roman" w:eastAsia="Times New Roman" w:hAnsi="Times New Roman"/>
          <w:sz w:val="24"/>
          <w:szCs w:val="24"/>
          <w:rtl w:val="0"/>
        </w:rPr>
        <w:t xml:space="preserve"> genotype concordance and Hi-MC </w:t>
      </w:r>
      <w:hyperlink r:id="rId51">
        <w:r w:rsidDel="00000000" w:rsidR="00000000" w:rsidRPr="00000000">
          <w:rPr>
            <w:rFonts w:ascii="Times New Roman" w:cs="Times New Roman" w:eastAsia="Times New Roman" w:hAnsi="Times New Roman"/>
            <w:sz w:val="24"/>
            <w:szCs w:val="24"/>
            <w:u w:val="single"/>
            <w:rtl w:val="0"/>
          </w:rPr>
          <w:t xml:space="preserve">(Smieszek et al. 2018)</w:t>
        </w:r>
      </w:hyperlink>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haplogroup assignment</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with the WGS data used as the truth set. Linear mixed-model ANOVA was used to assess the meaningful difference in haplogroup assignment and MCC (mean of mtSNVs per ISM) for different parameters tested for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and MAF. Pipelines for implementing our imputation protocol and reproducing our results were created in SnakeMake </w:t>
      </w:r>
      <w:hyperlink r:id="rId52">
        <w:r w:rsidDel="00000000" w:rsidR="00000000" w:rsidRPr="00000000">
          <w:rPr>
            <w:rFonts w:ascii="Times New Roman" w:cs="Times New Roman" w:eastAsia="Times New Roman" w:hAnsi="Times New Roman"/>
            <w:b w:val="0"/>
            <w:sz w:val="24"/>
            <w:szCs w:val="24"/>
            <w:u w:val="none"/>
            <w:rtl w:val="0"/>
          </w:rPr>
          <w:t xml:space="preserve">(Köster and Rahmann, 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line="360" w:lineRule="auto"/>
        <w:jc w:val="center"/>
        <w:rPr>
          <w:ins w:author="Tim McInerney" w:id="2" w:date="2019-08-19T23:31:36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ins w:author="Tim McInerney" w:id="2" w:date="2019-08-19T23:31:36Z">
        <w:bookmarkStart w:colFirst="0" w:colLast="0" w:name="_wx77jsozlr3z" w:id="8"/>
        <w:bookmarkEnd w:id="8"/>
        <w:commentRangeStart w:id="6"/>
        <w:commentRangeStart w:id="7"/>
        <w:r w:rsidDel="00000000" w:rsidR="00000000" w:rsidRPr="00000000">
          <w:rPr>
            <w:rtl w:val="0"/>
          </w:rPr>
        </w:r>
      </w:ins>
    </w:p>
    <w:p w:rsidR="00000000" w:rsidDel="00000000" w:rsidP="00000000" w:rsidRDefault="00000000" w:rsidRPr="00000000" w14:paraId="00000038">
      <w:pPr>
        <w:pStyle w:val="Heading3"/>
        <w:spacing w:line="480" w:lineRule="auto"/>
        <w:jc w:val="both"/>
        <w:rPr>
          <w:ins w:author="Tim McInerney" w:id="2" w:date="2019-08-19T23:31:36Z"/>
          <w:rFonts w:ascii="Times New Roman" w:cs="Times New Roman" w:eastAsia="Times New Roman" w:hAnsi="Times New Roman"/>
          <w:color w:val="000000"/>
          <w:sz w:val="24"/>
          <w:szCs w:val="24"/>
        </w:rPr>
      </w:pPr>
      <w:ins w:author="Tim McInerney" w:id="2" w:date="2019-08-19T23:31:36Z">
        <w:bookmarkStart w:colFirst="0" w:colLast="0" w:name="_f68d19q9vez8" w:id="9"/>
        <w:bookmarkEnd w:id="9"/>
        <w:r w:rsidDel="00000000" w:rsidR="00000000" w:rsidRPr="00000000">
          <w:rPr>
            <w:rFonts w:ascii="Times New Roman" w:cs="Times New Roman" w:eastAsia="Times New Roman" w:hAnsi="Times New Roman"/>
            <w:color w:val="000000"/>
            <w:sz w:val="24"/>
            <w:szCs w:val="24"/>
            <w:rtl w:val="0"/>
          </w:rPr>
          <w:t xml:space="preserve">Reference Alignment and Reference Panel</w:t>
        </w:r>
      </w:ins>
    </w:p>
    <w:p w:rsidR="00000000" w:rsidDel="00000000" w:rsidP="00000000" w:rsidRDefault="00000000" w:rsidRPr="00000000" w14:paraId="00000039">
      <w:pPr>
        <w:spacing w:line="480" w:lineRule="auto"/>
        <w:ind w:left="0" w:firstLine="0"/>
        <w:jc w:val="both"/>
        <w:rPr>
          <w:rFonts w:ascii="Arial" w:cs="Arial" w:eastAsia="Arial" w:hAnsi="Arial"/>
          <w:b w:val="0"/>
          <w:i w:val="0"/>
          <w:smallCaps w:val="0"/>
          <w:strike w:val="0"/>
          <w:color w:val="000000"/>
          <w:sz w:val="22"/>
          <w:szCs w:val="22"/>
          <w:u w:val="none"/>
          <w:shd w:fill="auto" w:val="clear"/>
          <w:vertAlign w:val="baseline"/>
          <w:rPrChange w:author="Tim McInerney" w:id="3" w:date="2019-08-19T23:31:36Z">
            <w:rPr>
              <w:rFonts w:ascii="Times New Roman" w:cs="Times New Roman" w:eastAsia="Times New Roman" w:hAnsi="Times New Roman"/>
              <w:sz w:val="24"/>
              <w:szCs w:val="24"/>
            </w:rPr>
          </w:rPrChange>
        </w:rPr>
        <w:pPrChange w:author="Tim McInerney" w:id="0" w:date="2019-08-19T23:31:36Z">
          <w:pPr>
            <w:pStyle w:val="Heading2"/>
            <w:spacing w:line="480" w:lineRule="auto"/>
            <w:jc w:val="center"/>
          </w:pPr>
        </w:pPrChange>
      </w:pPr>
      <w:bookmarkStart w:colFirst="0" w:colLast="0" w:name="_wx77jsozlr3z" w:id="8"/>
      <w:bookmarkEnd w:id="8"/>
      <w:ins w:author="Tim McInerney" w:id="2" w:date="2019-08-19T23:31:36Z">
        <w:commentRangeStart w:id="8"/>
        <w:commentRangeStart w:id="9"/>
        <w:r w:rsidDel="00000000" w:rsidR="00000000" w:rsidRPr="00000000">
          <w:rPr>
            <w:rFonts w:ascii="Times New Roman" w:cs="Times New Roman" w:eastAsia="Times New Roman" w:hAnsi="Times New Roman"/>
            <w:sz w:val="24"/>
            <w:szCs w:val="24"/>
            <w:rtl w:val="0"/>
          </w:rPr>
          <w:t xml:space="preserve">The Reference Panel contained 7,128 (19.3%) sequences for which GenBank metadata on geographic provenance were </w:t>
        </w:r>
        <w:r w:rsidDel="00000000" w:rsidR="00000000" w:rsidRPr="00000000">
          <w:rPr>
            <w:rFonts w:ascii="Times New Roman" w:cs="Times New Roman" w:eastAsia="Times New Roman" w:hAnsi="Times New Roman"/>
            <w:sz w:val="24"/>
            <w:szCs w:val="24"/>
            <w:rtl w:val="0"/>
          </w:rPr>
          <w:t xml:space="preserve">available</w:t>
        </w:r>
        <w:r w:rsidDel="00000000" w:rsidR="00000000" w:rsidRPr="00000000">
          <w:rPr>
            <w:rFonts w:ascii="Times New Roman" w:cs="Times New Roman" w:eastAsia="Times New Roman" w:hAnsi="Times New Roman"/>
            <w:sz w:val="24"/>
            <w:szCs w:val="24"/>
            <w:rtl w:val="0"/>
          </w:rPr>
          <w:t xml:space="preserve"> (Table 1) representing  49 countries. W</w:t>
        </w:r>
        <w:r w:rsidDel="00000000" w:rsidR="00000000" w:rsidRPr="00000000">
          <w:rPr>
            <w:rFonts w:ascii="Times New Roman" w:cs="Times New Roman" w:eastAsia="Times New Roman" w:hAnsi="Times New Roman"/>
            <w:sz w:val="24"/>
            <w:szCs w:val="24"/>
            <w:rtl w:val="0"/>
          </w:rPr>
          <w:t xml:space="preserve">ithin country provenance for was avaliable for xxx samples, taking the total number of identified regions of provenance to 103. This</w:t>
        </w:r>
        <w:r w:rsidDel="00000000" w:rsidR="00000000" w:rsidRPr="00000000">
          <w:rPr>
            <w:rFonts w:ascii="Times New Roman" w:cs="Times New Roman" w:eastAsia="Times New Roman" w:hAnsi="Times New Roman"/>
            <w:sz w:val="24"/>
            <w:szCs w:val="24"/>
            <w:rtl w:val="0"/>
          </w:rPr>
          <w:t xml:space="preserve"> included smaller ethnic groups such as Yami Taiwanese, Morrocan Berbers, Pacific Islanders, Indigenous Australians, and </w:t>
        </w:r>
        <w:r w:rsidDel="00000000" w:rsidR="00000000" w:rsidRPr="00000000">
          <w:rPr>
            <w:rFonts w:ascii="Times New Roman" w:cs="Times New Roman" w:eastAsia="Times New Roman" w:hAnsi="Times New Roman"/>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from Central Asia and Siberia. There is, however, still a distinct bias towards European (3,855; 54.1% of sequences with provenance) and East Asian (2,065; 29.0%) samples. All major haplogroups are represented in the Reference Panel (Table 1), including rare haplogroups such as haplogroup S which is endemic to Indigenous Australians, haplogroup L5 which is found in Mbuti Pygmies, haplogroup L6 which is found in low frequencies in Yemen and Ethiopia, and haplogroups O and Q which are found exclusively in the Pacific Islands. Haplogroup B was most filtered haplogroup after quality control on the Reference Panel, removing 3,395 sequences (or, 46% of removed sequences), leaving only 273 haplogroup B sequences. Haplogroup H was also heavily filtered following QC (1,376; 19%), however haplogroup H was still highly represented in the final reference panel (n=7,644). All other haplogroups had only a small fraction of their sequences removed during </w:t>
        </w:r>
        <w:commentRangeStart w:id="10"/>
        <w:r w:rsidDel="00000000" w:rsidR="00000000" w:rsidRPr="00000000">
          <w:rPr>
            <w:rFonts w:ascii="Times New Roman" w:cs="Times New Roman" w:eastAsia="Times New Roman" w:hAnsi="Times New Roman"/>
            <w:sz w:val="24"/>
            <w:szCs w:val="24"/>
            <w:rtl w:val="0"/>
          </w:rPr>
          <w:t xml:space="preserve">QC</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ins>
      <w:commentRangeEnd w:id="8"/>
      <w:r w:rsidDel="00000000" w:rsidR="00000000" w:rsidRPr="00000000">
        <w:commentReference w:id="8"/>
      </w:r>
      <w:commentRangeEnd w:id="9"/>
      <w:r w:rsidDel="00000000" w:rsidR="00000000" w:rsidRPr="00000000">
        <w:commentReference w:id="9"/>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A">
      <w:pPr>
        <w:pStyle w:val="Heading3"/>
        <w:spacing w:line="480" w:lineRule="auto"/>
        <w:jc w:val="both"/>
        <w:rPr>
          <w:rFonts w:ascii="Times New Roman" w:cs="Times New Roman" w:eastAsia="Times New Roman" w:hAnsi="Times New Roman"/>
          <w:b w:val="1"/>
          <w:color w:val="000000"/>
          <w:sz w:val="24"/>
          <w:szCs w:val="24"/>
        </w:rPr>
      </w:pPr>
      <w:bookmarkStart w:colFirst="0" w:colLast="0" w:name="_qzffor3dk6b" w:id="10"/>
      <w:bookmarkEnd w:id="10"/>
      <w:r w:rsidDel="00000000" w:rsidR="00000000" w:rsidRPr="00000000">
        <w:rPr>
          <w:rFonts w:ascii="Times New Roman" w:cs="Times New Roman" w:eastAsia="Times New Roman" w:hAnsi="Times New Roman"/>
          <w:b w:val="1"/>
          <w:i w:val="1"/>
          <w:color w:val="000000"/>
          <w:sz w:val="24"/>
          <w:szCs w:val="24"/>
          <w:rtl w:val="0"/>
        </w:rPr>
        <w:t xml:space="preserve">In silico</w:t>
      </w:r>
      <w:r w:rsidDel="00000000" w:rsidR="00000000" w:rsidRPr="00000000">
        <w:rPr>
          <w:rFonts w:ascii="Times New Roman" w:cs="Times New Roman" w:eastAsia="Times New Roman" w:hAnsi="Times New Roman"/>
          <w:b w:val="1"/>
          <w:color w:val="000000"/>
          <w:sz w:val="24"/>
          <w:szCs w:val="24"/>
          <w:rtl w:val="0"/>
        </w:rPr>
        <w:t xml:space="preserve"> Microarrays</w:t>
      </w:r>
    </w:p>
    <w:p w:rsidR="00000000" w:rsidDel="00000000" w:rsidP="00000000" w:rsidRDefault="00000000" w:rsidRPr="00000000" w14:paraId="0000003B">
      <w:pPr>
        <w:pStyle w:val="Heading4"/>
        <w:spacing w:line="480" w:lineRule="auto"/>
        <w:jc w:val="both"/>
        <w:rPr>
          <w:rFonts w:ascii="Times New Roman" w:cs="Times New Roman" w:eastAsia="Times New Roman" w:hAnsi="Times New Roman"/>
          <w:b w:val="1"/>
          <w:i w:val="1"/>
          <w:color w:val="000000"/>
        </w:rPr>
      </w:pPr>
      <w:bookmarkStart w:colFirst="0" w:colLast="0" w:name="_484ejcq5qt35" w:id="11"/>
      <w:bookmarkEnd w:id="11"/>
      <w:r w:rsidDel="00000000" w:rsidR="00000000" w:rsidRPr="00000000">
        <w:rPr>
          <w:rFonts w:ascii="Times New Roman" w:cs="Times New Roman" w:eastAsia="Times New Roman" w:hAnsi="Times New Roman"/>
          <w:b w:val="1"/>
          <w:i w:val="1"/>
          <w:color w:val="000000"/>
          <w:rtl w:val="0"/>
        </w:rPr>
        <w:t xml:space="preserve">Parameter Tuning</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un-imputed data, </w:t>
      </w:r>
      <w:commentRangeStart w:id="11"/>
      <w:r w:rsidDel="00000000" w:rsidR="00000000" w:rsidRPr="00000000">
        <w:rPr>
          <w:rFonts w:ascii="Times New Roman" w:cs="Times New Roman" w:eastAsia="Times New Roman" w:hAnsi="Times New Roman"/>
          <w:sz w:val="24"/>
          <w:szCs w:val="24"/>
          <w:rtl w:val="0"/>
        </w:rPr>
        <w:t xml:space="preserve">haplogroup concordance</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improved by 42.7%, 44.6%, and 43.3% for MAF = 1%, 0.5%, and 0.1%, respectively (Supplementary Table 4; Supplementary Figure 1).</w:t>
      </w:r>
      <w:r w:rsidDel="00000000" w:rsidR="00000000" w:rsidRPr="00000000">
        <w:rPr>
          <w:rFonts w:ascii="Times New Roman" w:cs="Times New Roman" w:eastAsia="Times New Roman" w:hAnsi="Times New Roman"/>
          <w:sz w:val="24"/>
          <w:szCs w:val="24"/>
          <w:rtl w:val="0"/>
        </w:rPr>
        <w:t xml:space="preserve"> Variation in this success rate was within the expected range (AVOVA,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For genotype concordance, the best results were obtained for MAF = 1%; here the variation in success rate was significant (ANOVA,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&lt;0.0001, Supplementary Table 5; Supplementary Figure 2). </w:t>
      </w:r>
      <w:r w:rsidDel="00000000" w:rsidR="00000000" w:rsidRPr="00000000">
        <w:rPr>
          <w:rFonts w:ascii="Times New Roman" w:cs="Times New Roman" w:eastAsia="Times New Roman" w:hAnsi="Times New Roman"/>
          <w:sz w:val="24"/>
          <w:szCs w:val="24"/>
          <w:rtl w:val="0"/>
        </w:rPr>
        <w:t xml:space="preserve">The number of reference haplotypes used had a noticeable effect on haplogroup and genotype concordance (ANOVA,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&lt;0.0001, </w:t>
      </w:r>
      <w:r w:rsidDel="00000000" w:rsidR="00000000" w:rsidRPr="00000000">
        <w:rPr>
          <w:rFonts w:ascii="Times New Roman" w:cs="Times New Roman" w:eastAsia="Times New Roman" w:hAnsi="Times New Roman"/>
          <w:sz w:val="24"/>
          <w:szCs w:val="24"/>
          <w:rtl w:val="0"/>
        </w:rPr>
        <w:t xml:space="preserve">Supplementary</w:t>
      </w:r>
      <w:r w:rsidDel="00000000" w:rsidR="00000000" w:rsidRPr="00000000">
        <w:rPr>
          <w:rFonts w:ascii="Times New Roman" w:cs="Times New Roman" w:eastAsia="Times New Roman" w:hAnsi="Times New Roman"/>
          <w:sz w:val="24"/>
          <w:szCs w:val="24"/>
          <w:rtl w:val="0"/>
        </w:rPr>
        <w:t xml:space="preserve"> Table 6; </w:t>
      </w:r>
      <w:r w:rsidDel="00000000" w:rsidR="00000000" w:rsidRPr="00000000">
        <w:rPr>
          <w:rFonts w:ascii="Times New Roman" w:cs="Times New Roman" w:eastAsia="Times New Roman" w:hAnsi="Times New Roman"/>
          <w:sz w:val="24"/>
          <w:szCs w:val="24"/>
          <w:rtl w:val="0"/>
        </w:rPr>
        <w:t xml:space="preserve">Supplementary Figure 3,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was no significant difference between the top four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parameter settings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 100, 250, 500, 1000). Larger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parameter settings performed comparatively poorly, displaying a reduced ability to correctly assign haplogroups for some ISMs.</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4"/>
        <w:spacing w:line="480" w:lineRule="auto"/>
        <w:jc w:val="both"/>
        <w:rPr>
          <w:rFonts w:ascii="Times New Roman" w:cs="Times New Roman" w:eastAsia="Times New Roman" w:hAnsi="Times New Roman"/>
          <w:b w:val="1"/>
          <w:i w:val="1"/>
          <w:color w:val="000000"/>
        </w:rPr>
      </w:pPr>
      <w:bookmarkStart w:colFirst="0" w:colLast="0" w:name="_z7f7q6c38hml" w:id="12"/>
      <w:bookmarkEnd w:id="12"/>
      <w:r w:rsidDel="00000000" w:rsidR="00000000" w:rsidRPr="00000000">
        <w:rPr>
          <w:rFonts w:ascii="Times New Roman" w:cs="Times New Roman" w:eastAsia="Times New Roman" w:hAnsi="Times New Roman"/>
          <w:b w:val="1"/>
          <w:i w:val="1"/>
          <w:color w:val="000000"/>
          <w:rtl w:val="0"/>
        </w:rPr>
        <w:t xml:space="preserve">Overall Microarray Performance</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recommended settings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 500, MAF = 1%), the average haplogroup assignment accuracy was 89.3% (95% Confidence Interval [CI] = 87.4, 91.2) following imputation, an increase of 42.7% (95% CI = 40.1%, 45.23%) (Supplementary Table 7). The best-performing ISM (Illumina HumanHap 240S) correctly assigned 99.8% of haplogroups after haplotype imputation, a small improvement of 0.8%. The worst performing group of ISMs (HumanOmni1-Quads) correctly assigned 52.3% of haplogroups after imputation </w:t>
      </w:r>
      <w:r w:rsidDel="00000000" w:rsidR="00000000" w:rsidRPr="00000000">
        <w:rPr>
          <w:rFonts w:ascii="Times New Roman" w:cs="Times New Roman" w:eastAsia="Times New Roman" w:hAnsi="Times New Roman"/>
          <w:sz w:val="24"/>
          <w:szCs w:val="24"/>
          <w:rtl w:val="0"/>
        </w:rPr>
        <w:t xml:space="preserve">compared to 12.9% before imputation</w:t>
      </w:r>
      <w:r w:rsidDel="00000000" w:rsidR="00000000" w:rsidRPr="00000000">
        <w:rPr>
          <w:rFonts w:ascii="Times New Roman" w:cs="Times New Roman" w:eastAsia="Times New Roman" w:hAnsi="Times New Roman"/>
          <w:sz w:val="24"/>
          <w:szCs w:val="24"/>
          <w:rtl w:val="0"/>
        </w:rPr>
        <w:t xml:space="preserve">. Correct assignment for the worst performing individual ISM (HumanOmni 2.5) increased from 4.9% to 64.0% after imputation. The greatest improvement was 64.8% for the HumanCore ISMs. In terms of genotype concordance, </w:t>
      </w:r>
      <w:r w:rsidDel="00000000" w:rsidR="00000000" w:rsidRPr="00000000">
        <w:rPr>
          <w:rFonts w:ascii="Times New Roman" w:cs="Times New Roman" w:eastAsia="Times New Roman" w:hAnsi="Times New Roman"/>
          <w:sz w:val="24"/>
          <w:szCs w:val="24"/>
          <w:rtl w:val="0"/>
        </w:rPr>
        <w:t xml:space="preserve">the mean MCC = 0.64 (</w:t>
      </w:r>
      <w:r w:rsidDel="00000000" w:rsidR="00000000" w:rsidRPr="00000000">
        <w:rPr>
          <w:rFonts w:ascii="Times New Roman" w:cs="Times New Roman" w:eastAsia="Times New Roman" w:hAnsi="Times New Roman"/>
          <w:sz w:val="24"/>
          <w:szCs w:val="24"/>
          <w:rtl w:val="0"/>
        </w:rPr>
        <w:t xml:space="preserve">95% CI = 0.60, 0.68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Supplementary Table </w:t>
      </w:r>
      <w:r w:rsidDel="00000000" w:rsidR="00000000" w:rsidRPr="00000000">
        <w:rPr>
          <w:rFonts w:ascii="Times New Roman" w:cs="Times New Roman" w:eastAsia="Times New Roman" w:hAnsi="Times New Roman"/>
          <w:sz w:val="24"/>
          <w:szCs w:val="24"/>
          <w:rtl w:val="0"/>
        </w:rPr>
        <w:t xml:space="preserve">7), to MCC = 0.97 for the best performing ISM (Infinium Global Screening Array-24v2) and to MCC = 0.10 for the worst performing ISM (HumanOmni 2.5).</w:t>
      </w:r>
      <w:r w:rsidDel="00000000" w:rsidR="00000000" w:rsidRPr="00000000">
        <w:rPr>
          <w:rtl w:val="0"/>
        </w:rPr>
      </w:r>
    </w:p>
    <w:p w:rsidR="00000000" w:rsidDel="00000000" w:rsidP="00000000" w:rsidRDefault="00000000" w:rsidRPr="00000000" w14:paraId="00000040">
      <w:pPr>
        <w:pStyle w:val="Heading4"/>
        <w:spacing w:line="480" w:lineRule="auto"/>
        <w:jc w:val="both"/>
        <w:rPr>
          <w:rFonts w:ascii="Times New Roman" w:cs="Times New Roman" w:eastAsia="Times New Roman" w:hAnsi="Times New Roman"/>
          <w:b w:val="1"/>
          <w:i w:val="1"/>
          <w:color w:val="000000"/>
        </w:rPr>
      </w:pPr>
      <w:bookmarkStart w:colFirst="0" w:colLast="0" w:name="_bxsacobcyd2a" w:id="13"/>
      <w:bookmarkEnd w:id="13"/>
      <w:r w:rsidDel="00000000" w:rsidR="00000000" w:rsidRPr="00000000">
        <w:rPr>
          <w:rFonts w:ascii="Times New Roman" w:cs="Times New Roman" w:eastAsia="Times New Roman" w:hAnsi="Times New Roman"/>
          <w:b w:val="1"/>
          <w:i w:val="1"/>
          <w:color w:val="000000"/>
          <w:rtl w:val="0"/>
        </w:rPr>
        <w:t xml:space="preserve">Overall Haplogroup Concordance</w:t>
      </w: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Concordance of individual haplogroups was estimated at the </w:t>
      </w:r>
      <w:r w:rsidDel="00000000" w:rsidR="00000000" w:rsidRPr="00000000">
        <w:rPr>
          <w:rFonts w:ascii="Times New Roman" w:cs="Times New Roman" w:eastAsia="Times New Roman" w:hAnsi="Times New Roman"/>
          <w:sz w:val="24"/>
          <w:szCs w:val="24"/>
          <w:rtl w:val="0"/>
        </w:rPr>
        <w:t xml:space="preserve">macro-haplogroup</w:t>
      </w:r>
      <w:r w:rsidDel="00000000" w:rsidR="00000000" w:rsidRPr="00000000">
        <w:rPr>
          <w:rFonts w:ascii="Times New Roman" w:cs="Times New Roman" w:eastAsia="Times New Roman" w:hAnsi="Times New Roman"/>
          <w:sz w:val="24"/>
          <w:szCs w:val="24"/>
          <w:rtl w:val="0"/>
        </w:rPr>
        <w:t xml:space="preserve"> level. Prior to imputation, less than 49% of sequences from haplogroups M, HV, D, L, A, H, J, W, I, V were assigned to their correct haplogroup (Supplementary Table 8). Imputation improved haplogroup assignment by between 30% and 83%. Microarray assignment was relatively good (&gt;74%) for haplogroups R, B, U, N, C, T, K, so improvement from imputation was, correspondingly, minor to moderate (0.1%-18%). </w:t>
      </w:r>
      <w:r w:rsidDel="00000000" w:rsidR="00000000" w:rsidRPr="00000000">
        <w:rPr>
          <w:rFonts w:ascii="Times New Roman" w:cs="Times New Roman" w:eastAsia="Times New Roman" w:hAnsi="Times New Roman"/>
          <w:sz w:val="24"/>
          <w:szCs w:val="24"/>
          <w:rtl w:val="0"/>
        </w:rPr>
        <w:t xml:space="preserve">Haplogroups JT and X showed no improvement.</w:t>
      </w:r>
      <w:r w:rsidDel="00000000" w:rsidR="00000000" w:rsidRPr="00000000">
        <w:rPr>
          <w:rtl w:val="0"/>
        </w:rPr>
      </w:r>
    </w:p>
    <w:p w:rsidR="00000000" w:rsidDel="00000000" w:rsidP="00000000" w:rsidRDefault="00000000" w:rsidRPr="00000000" w14:paraId="00000042">
      <w:pPr>
        <w:pStyle w:val="Heading3"/>
        <w:spacing w:line="480" w:lineRule="auto"/>
        <w:jc w:val="both"/>
        <w:rPr>
          <w:rFonts w:ascii="Times New Roman" w:cs="Times New Roman" w:eastAsia="Times New Roman" w:hAnsi="Times New Roman"/>
          <w:color w:val="000000"/>
          <w:sz w:val="24"/>
          <w:szCs w:val="24"/>
        </w:rPr>
      </w:pPr>
      <w:bookmarkStart w:colFirst="0" w:colLast="0" w:name="_76xqqoouyulg" w:id="14"/>
      <w:bookmarkEnd w:id="14"/>
      <w:r w:rsidDel="00000000" w:rsidR="00000000" w:rsidRPr="00000000">
        <w:rPr>
          <w:rFonts w:ascii="Times New Roman" w:cs="Times New Roman" w:eastAsia="Times New Roman" w:hAnsi="Times New Roman"/>
          <w:b w:val="1"/>
          <w:color w:val="000000"/>
          <w:sz w:val="24"/>
          <w:szCs w:val="24"/>
          <w:rtl w:val="0"/>
        </w:rPr>
        <w:t xml:space="preserve">Alzheimer’s Disease Neuroimaging Initiative</w:t>
      </w: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the utility of MitoImpute, we tested our pipeline on</w:t>
      </w:r>
      <w:r w:rsidDel="00000000" w:rsidR="00000000" w:rsidRPr="00000000">
        <w:rPr>
          <w:rFonts w:ascii="Times New Roman" w:cs="Times New Roman" w:eastAsia="Times New Roman" w:hAnsi="Times New Roman"/>
          <w:sz w:val="24"/>
          <w:szCs w:val="24"/>
          <w:rtl w:val="0"/>
        </w:rPr>
        <w:t xml:space="preserve"> 258 participants from the </w:t>
      </w:r>
      <w:r w:rsidDel="00000000" w:rsidR="00000000" w:rsidRPr="00000000">
        <w:rPr>
          <w:rFonts w:ascii="Times New Roman" w:cs="Times New Roman" w:eastAsia="Times New Roman" w:hAnsi="Times New Roman"/>
          <w:sz w:val="24"/>
          <w:szCs w:val="24"/>
          <w:rtl w:val="0"/>
        </w:rPr>
        <w:t xml:space="preserve">ADNI</w:t>
      </w:r>
      <w:r w:rsidDel="00000000" w:rsidR="00000000" w:rsidRPr="00000000">
        <w:rPr>
          <w:rFonts w:ascii="Times New Roman" w:cs="Times New Roman" w:eastAsia="Times New Roman" w:hAnsi="Times New Roman"/>
          <w:sz w:val="24"/>
          <w:szCs w:val="24"/>
          <w:rtl w:val="0"/>
        </w:rPr>
        <w:t xml:space="preserve"> dataset who had </w:t>
      </w:r>
      <w:r w:rsidDel="00000000" w:rsidR="00000000" w:rsidRPr="00000000">
        <w:rPr>
          <w:rFonts w:ascii="Times New Roman" w:cs="Times New Roman" w:eastAsia="Times New Roman" w:hAnsi="Times New Roman"/>
          <w:sz w:val="24"/>
          <w:szCs w:val="24"/>
          <w:rtl w:val="0"/>
        </w:rPr>
        <w:t xml:space="preserve">both WGS </w:t>
      </w:r>
      <w:hyperlink r:id="rId53">
        <w:r w:rsidDel="00000000" w:rsidR="00000000" w:rsidRPr="00000000">
          <w:rPr>
            <w:rFonts w:ascii="Times New Roman" w:cs="Times New Roman" w:eastAsia="Times New Roman" w:hAnsi="Times New Roman"/>
            <w:b w:val="0"/>
            <w:sz w:val="24"/>
            <w:szCs w:val="24"/>
            <w:u w:val="none"/>
            <w:rtl w:val="0"/>
          </w:rPr>
          <w:t xml:space="preserve">(Ridge </w:t>
        </w:r>
      </w:hyperlink>
      <w:hyperlink r:id="rId54">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55">
        <w:r w:rsidDel="00000000" w:rsidR="00000000" w:rsidRPr="00000000">
          <w:rPr>
            <w:rFonts w:ascii="Times New Roman" w:cs="Times New Roman" w:eastAsia="Times New Roman" w:hAnsi="Times New Roman"/>
            <w:b w:val="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and genotyping data</w:t>
      </w:r>
      <w:r w:rsidDel="00000000" w:rsidR="00000000" w:rsidRPr="00000000">
        <w:rPr>
          <w:rFonts w:ascii="Times New Roman" w:cs="Times New Roman" w:eastAsia="Times New Roman" w:hAnsi="Times New Roman"/>
          <w:sz w:val="24"/>
          <w:szCs w:val="24"/>
          <w:rtl w:val="0"/>
        </w:rPr>
        <w:t xml:space="preserve"> </w:t>
      </w:r>
      <w:hyperlink r:id="rId56">
        <w:r w:rsidDel="00000000" w:rsidR="00000000" w:rsidRPr="00000000">
          <w:rPr>
            <w:rFonts w:ascii="Times New Roman" w:cs="Times New Roman" w:eastAsia="Times New Roman" w:hAnsi="Times New Roman"/>
            <w:b w:val="0"/>
            <w:sz w:val="24"/>
            <w:szCs w:val="24"/>
            <w:u w:val="none"/>
            <w:rtl w:val="0"/>
          </w:rPr>
          <w:t xml:space="preserve">(Saykin </w:t>
        </w:r>
      </w:hyperlink>
      <w:hyperlink r:id="rId57">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58">
        <w:r w:rsidDel="00000000" w:rsidR="00000000" w:rsidRPr="00000000">
          <w:rPr>
            <w:rFonts w:ascii="Times New Roman" w:cs="Times New Roman" w:eastAsia="Times New Roman" w:hAnsi="Times New Roman"/>
            <w:b w:val="0"/>
            <w:sz w:val="24"/>
            <w:szCs w:val="24"/>
            <w:u w:val="none"/>
            <w:rtl w:val="0"/>
          </w:rPr>
          <w:t xml:space="preserve">, 2010)</w:t>
        </w:r>
      </w:hyperlink>
      <w:r w:rsidDel="00000000" w:rsidR="00000000" w:rsidRPr="00000000">
        <w:rPr>
          <w:rFonts w:ascii="Times New Roman" w:cs="Times New Roman" w:eastAsia="Times New Roman" w:hAnsi="Times New Roman"/>
          <w:sz w:val="24"/>
          <w:szCs w:val="24"/>
          <w:rtl w:val="0"/>
        </w:rPr>
        <w:t xml:space="preserve"> (Supplementary Table 9). The ADNI genotype data were mapped to the rCRS. Hi-MC </w:t>
      </w:r>
      <w:hyperlink r:id="rId59">
        <w:r w:rsidDel="00000000" w:rsidR="00000000" w:rsidRPr="00000000">
          <w:rPr>
            <w:rFonts w:ascii="Times New Roman" w:cs="Times New Roman" w:eastAsia="Times New Roman" w:hAnsi="Times New Roman"/>
            <w:b w:val="0"/>
            <w:sz w:val="24"/>
            <w:szCs w:val="24"/>
            <w:u w:val="none"/>
            <w:rtl w:val="0"/>
          </w:rPr>
          <w:t xml:space="preserve">(Smieszek </w:t>
        </w:r>
      </w:hyperlink>
      <w:hyperlink r:id="rId60">
        <w:r w:rsidDel="00000000" w:rsidR="00000000" w:rsidRPr="00000000">
          <w:rPr>
            <w:rFonts w:ascii="Times New Roman" w:cs="Times New Roman" w:eastAsia="Times New Roman" w:hAnsi="Times New Roman"/>
            <w:b w:val="0"/>
            <w:i w:val="1"/>
            <w:sz w:val="24"/>
            <w:szCs w:val="24"/>
            <w:u w:val="none"/>
            <w:rtl w:val="0"/>
          </w:rPr>
          <w:t xml:space="preserve">et al.</w:t>
        </w:r>
      </w:hyperlink>
      <w:hyperlink r:id="rId61">
        <w:r w:rsidDel="00000000" w:rsidR="00000000" w:rsidRPr="00000000">
          <w:rPr>
            <w:rFonts w:ascii="Times New Roman" w:cs="Times New Roman" w:eastAsia="Times New Roman" w:hAnsi="Times New Roman"/>
            <w:b w:val="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was used to assign haplogroups to the WGS, genotyped, and imputed data. Genotype data assigned the correct haplogroup to 31.4% of samples, which improved to 91.9% (</w:t>
      </w:r>
      <w:r w:rsidDel="00000000" w:rsidR="00000000" w:rsidRPr="00000000">
        <w:rPr>
          <w:rFonts w:ascii="Times New Roman" w:cs="Times New Roman" w:eastAsia="Times New Roman" w:hAnsi="Times New Roman"/>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10) after imputation. The corresponding improvement for macro-haplogroups was 37.2% to 95%. Eight of nineteen macro-haplogroups showed no improvement as the genotype data provided perfect or near-perfect haplogroup assignment. Haplogroups J, L2, M, V, W, X all improved from 0% to 100% correct assignment. Haplogroup H was the most frequently observed and showed an improvement of 5.8% to 100%. Haplogroups N &amp; R were the worst performing post-imputation at 25% and 36.4%, respectively (</w:t>
      </w:r>
      <w:r w:rsidDel="00000000" w:rsidR="00000000" w:rsidRPr="00000000">
        <w:rPr>
          <w:rFonts w:ascii="Times New Roman" w:cs="Times New Roman" w:eastAsia="Times New Roman" w:hAnsi="Times New Roman"/>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11). </w:t>
      </w:r>
      <w:r w:rsidDel="00000000" w:rsidR="00000000" w:rsidRPr="00000000">
        <w:rPr>
          <w:rFonts w:ascii="Times New Roman" w:cs="Times New Roman" w:eastAsia="Times New Roman" w:hAnsi="Times New Roman"/>
          <w:sz w:val="24"/>
          <w:szCs w:val="24"/>
          <w:rtl w:val="0"/>
        </w:rPr>
        <w:t xml:space="preserve">Following imputation, the mean genotype concordance per mtSNV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MCC = 0.71 (95% CI = 0.66, 0.</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spacing w:line="480" w:lineRule="auto"/>
        <w:jc w:val="center"/>
        <w:rPr>
          <w:rFonts w:ascii="Times New Roman" w:cs="Times New Roman" w:eastAsia="Times New Roman" w:hAnsi="Times New Roman"/>
          <w:sz w:val="24"/>
          <w:szCs w:val="24"/>
        </w:rPr>
      </w:pPr>
      <w:bookmarkStart w:colFirst="0" w:colLast="0" w:name="_41ku4hrzi6w7" w:id="15"/>
      <w:bookmarkEnd w:id="15"/>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complete mitochondrial genomes is key to understanding the genetic basis of mitochondrial disease and explaining patterns of human diversity. However, due to cost and technological limitations, older datasets and those generated from genotyping microarrays often only contain a subset of mtDNA variants, thereby precluding any missing variants from downstream analysis. We address this issue by developing MitoImpute, a pipeline for easy imputation of missing mtDNA variants. We determined imputation accuracy by using concordance of assigned haplogroups and Matthew’s correlation coefficient of genotypes. Our results show using the MitoImpute pipeline improves haplogroup assignment compared to haplogroups assigned from just microarray variants.</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Change w:author="Tim McInerney" w:id="4" w:date="2019-11-05T23:33:05Z">
            <w:rPr>
              <w:rFonts w:ascii="Times New Roman" w:cs="Times New Roman" w:eastAsia="Times New Roman" w:hAnsi="Times New Roman"/>
              <w:sz w:val="24"/>
              <w:szCs w:val="24"/>
            </w:rPr>
          </w:rPrChange>
        </w:rPr>
      </w:pPr>
      <w:r w:rsidDel="00000000" w:rsidR="00000000" w:rsidRPr="00000000">
        <w:rPr>
          <w:rFonts w:ascii="Times New Roman" w:cs="Times New Roman" w:eastAsia="Times New Roman" w:hAnsi="Times New Roman"/>
          <w:sz w:val="24"/>
          <w:szCs w:val="24"/>
          <w:rtl w:val="0"/>
        </w:rPr>
        <w:t xml:space="preserve">The MitoImpute pipeline improves haplogroup assignment in many commonly used microarrays, as demonstrated in the </w:t>
      </w:r>
      <w:r w:rsidDel="00000000" w:rsidR="00000000" w:rsidRPr="00000000">
        <w:rPr>
          <w:rFonts w:ascii="Times New Roman" w:cs="Times New Roman" w:eastAsia="Times New Roman" w:hAnsi="Times New Roman"/>
          <w:sz w:val="24"/>
          <w:szCs w:val="24"/>
          <w:rtl w:val="0"/>
        </w:rPr>
        <w:t xml:space="preserve">IMS analysis. By applying MitoImpute to the ADNI dataset, we further demonstrated that MitoImpute can be utilised by long-term studies whose older datasets have limited mtSNV genotypes, thus making them comparable with newer resequenced datasets. </w:t>
      </w:r>
      <w:r w:rsidDel="00000000" w:rsidR="00000000" w:rsidRPr="00000000">
        <w:rPr>
          <w:rFonts w:ascii="Times New Roman" w:cs="Times New Roman" w:eastAsia="Times New Roman" w:hAnsi="Times New Roman"/>
          <w:sz w:val="24"/>
          <w:szCs w:val="24"/>
          <w:rtl w:val="0"/>
        </w:rPr>
        <w:t xml:space="preserve">MitoImpute provide</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sz w:val="24"/>
              <w:szCs w:val="24"/>
            </w:rPr>
          </w:rPrChange>
        </w:rPr>
        <w:t xml:space="preserve">s an opportunity for datasets with limited mitochondrial genetic variation to be analyzed with a more complete set of genetic variants and a more accurate assignment of haplogroups. </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The global disparity in medical research is evident in the high proportion of European individuals (~78%) association study catalogues </w:t>
      </w:r>
      <w:hyperlink r:id="rId62">
        <w:r w:rsidDel="00000000" w:rsidR="00000000" w:rsidRPr="00000000">
          <w:rPr>
            <w:rFonts w:ascii="Times New Roman" w:cs="Times New Roman" w:eastAsia="Times New Roman" w:hAnsi="Times New Roman"/>
            <w:sz w:val="24"/>
            <w:szCs w:val="24"/>
            <w:u w:val="single"/>
            <w:rtl w:val="0"/>
            <w:rPrChange w:author="Tim McInerney" w:id="4" w:date="2019-11-05T23:33:05Z">
              <w:rPr>
                <w:rFonts w:ascii="Times New Roman" w:cs="Times New Roman" w:eastAsia="Times New Roman" w:hAnsi="Times New Roman"/>
                <w:color w:val="1155cc"/>
                <w:sz w:val="24"/>
                <w:szCs w:val="24"/>
                <w:u w:val="single"/>
              </w:rPr>
            </w:rPrChange>
          </w:rPr>
          <w:t xml:space="preserve">(Sirugo et al. 2019)</w:t>
        </w:r>
      </w:hyperlink>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The 1,000 Genomes Project phase 3 includes 2,504 individuals from 26 populations, however these individuals were often sampled from 1-3 cities within geographically diverse countries, such as China</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Our MitoImpute Reference Panel contains sequences from at least 103 regions in at least 49 countries, capturing a more globally-representative sample of mitochondrial genetic diversity. The diversity included in the MitoImpute Reference Panel will allow researchers to perform imputation in under-represented human populations, contributing to solving the disparity in medical genomic research.</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sz w:val="24"/>
              <w:szCs w:val="24"/>
            </w:rPr>
          </w:rPrChange>
        </w:rPr>
        <w:t xml:space="preserve">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Change w:author="Tim McInerney" w:id="4" w:date="2019-11-05T23:33:05Z">
            <w:rPr>
              <w:rFonts w:ascii="Times New Roman" w:cs="Times New Roman" w:eastAsia="Times New Roman" w:hAnsi="Times New Roman"/>
              <w:color w:val="ff0000"/>
              <w:sz w:val="24"/>
              <w:szCs w:val="24"/>
            </w:rPr>
          </w:rPrChange>
        </w:rPr>
      </w:pP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Performance testing of the MitoImpute pipeline revealed some </w:t>
      </w:r>
      <w:commentRangeStart w:id="12"/>
      <w:commentRangeStart w:id="13"/>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counterintuitive results.</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One would expect that including rarer haplotypes into the Reference Panel by decreasing the MAF threshold would lead to increases in </w:t>
      </w:r>
      <w:commentRangeStart w:id="14"/>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imputation accuracy</w:t>
      </w:r>
      <w:commentRangeEnd w:id="14"/>
      <w:r w:rsidDel="00000000" w:rsidR="00000000" w:rsidRPr="00000000">
        <w:commentReference w:id="14"/>
      </w:r>
      <w:r w:rsidDel="00000000" w:rsidR="00000000" w:rsidRPr="00000000">
        <w:rPr>
          <w:rFonts w:ascii="Gungsuh" w:cs="Gungsuh" w:eastAsia="Gungsuh" w:hAnsi="Gungsuh"/>
          <w:sz w:val="24"/>
          <w:szCs w:val="24"/>
          <w:rtl w:val="0"/>
          <w:rPrChange w:author="Tim McInerney" w:id="4" w:date="2019-11-05T23:33:05Z">
            <w:rPr>
              <w:rFonts w:ascii="Gungsuh" w:cs="Gungsuh" w:eastAsia="Gungsuh" w:hAnsi="Gungsuh"/>
              <w:color w:val="ff0000"/>
              <w:sz w:val="24"/>
              <w:szCs w:val="24"/>
            </w:rPr>
          </w:rPrChange>
        </w:rPr>
        <w:t xml:space="preserve">. However, the best performing of the Reference Panel parameter settings was the highest MAF threshold (MAF ≥ 1%; Supplemental Figure 2). We suspect the decrease in imputation accuracy is due ISMs with few mtSNVs being unable to ‘decide’ which reference haplotype to impute from, in some cases making an erroneous decision. However, we have not investigated this further, and therefore recommend the parameter setting MAF ≥ 1%. Another seemingly counterintuitive result is the decrease in imputation accuracy as the k</w:t>
      </w:r>
      <w:r w:rsidDel="00000000" w:rsidR="00000000" w:rsidRPr="00000000">
        <w:rPr>
          <w:rFonts w:ascii="Times New Roman" w:cs="Times New Roman" w:eastAsia="Times New Roman" w:hAnsi="Times New Roman"/>
          <w:sz w:val="24"/>
          <w:szCs w:val="24"/>
          <w:vertAlign w:val="subscript"/>
          <w:rtl w:val="0"/>
          <w:rPrChange w:author="Tim McInerney" w:id="4" w:date="2019-11-05T23:33:05Z">
            <w:rPr>
              <w:rFonts w:ascii="Times New Roman" w:cs="Times New Roman" w:eastAsia="Times New Roman" w:hAnsi="Times New Roman"/>
              <w:color w:val="ff0000"/>
              <w:sz w:val="24"/>
              <w:szCs w:val="24"/>
              <w:vertAlign w:val="subscript"/>
            </w:rPr>
          </w:rPrChange>
        </w:rPr>
        <w:t xml:space="preserve">hap</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parameter increases. Increasing the </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k</w:t>
      </w:r>
      <w:r w:rsidDel="00000000" w:rsidR="00000000" w:rsidRPr="00000000">
        <w:rPr>
          <w:rFonts w:ascii="Times New Roman" w:cs="Times New Roman" w:eastAsia="Times New Roman" w:hAnsi="Times New Roman"/>
          <w:sz w:val="24"/>
          <w:szCs w:val="24"/>
          <w:vertAlign w:val="subscript"/>
          <w:rtl w:val="0"/>
          <w:rPrChange w:author="Tim McInerney" w:id="4" w:date="2019-11-05T23:33:05Z">
            <w:rPr>
              <w:rFonts w:ascii="Times New Roman" w:cs="Times New Roman" w:eastAsia="Times New Roman" w:hAnsi="Times New Roman"/>
              <w:color w:val="ff0000"/>
              <w:sz w:val="24"/>
              <w:szCs w:val="24"/>
              <w:vertAlign w:val="subscript"/>
            </w:rPr>
          </w:rPrChange>
        </w:rPr>
        <w:t xml:space="preserve">hap</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parameter increases the number of haplotypes in the Reference Panel from which IMPUTE2 will impute. We suspect that increasing the number of reference haplotypes beyond 1,000 leads to a greater chance of mismatch between the incomplete sample haplotypes and the Reference Panel haplotypes, particularly in ISMs with few mtSNVs. The limitations of the MAF and </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k</w:t>
      </w:r>
      <w:r w:rsidDel="00000000" w:rsidR="00000000" w:rsidRPr="00000000">
        <w:rPr>
          <w:rFonts w:ascii="Times New Roman" w:cs="Times New Roman" w:eastAsia="Times New Roman" w:hAnsi="Times New Roman"/>
          <w:sz w:val="24"/>
          <w:szCs w:val="24"/>
          <w:vertAlign w:val="subscript"/>
          <w:rtl w:val="0"/>
          <w:rPrChange w:author="Tim McInerney" w:id="4" w:date="2019-11-05T23:33:05Z">
            <w:rPr>
              <w:rFonts w:ascii="Times New Roman" w:cs="Times New Roman" w:eastAsia="Times New Roman" w:hAnsi="Times New Roman"/>
              <w:color w:val="ff0000"/>
              <w:sz w:val="24"/>
              <w:szCs w:val="24"/>
              <w:vertAlign w:val="subscript"/>
            </w:rPr>
          </w:rPrChange>
        </w:rPr>
        <w:t xml:space="preserve">hap</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parameters, we suspect, is due to a dearth of mtSNVs in some ISMs</w:t>
      </w:r>
      <w:del w:author="Shea Andrews" w:id="5" w:date="2019-11-26T18:30:16Z">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delText xml:space="preserve">; ‘garbage in, garbage out’</w:delText>
        </w:r>
      </w:del>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 Therefore, we recommend that users take care with imputing variants in sample panels with few mtSNVs</w:t>
      </w:r>
      <w:ins w:author="Shea Andrews" w:id="6" w:date="2019-11-26T18:30:29Z">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w:t>
        </w:r>
      </w:ins>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Change w:author="Tim McInerney" w:id="4" w:date="2019-11-05T23:33:05Z">
            <w:rPr>
              <w:rFonts w:ascii="Times New Roman" w:cs="Times New Roman" w:eastAsia="Times New Roman" w:hAnsi="Times New Roman"/>
              <w:color w:val="ff0000"/>
              <w:sz w:val="24"/>
              <w:szCs w:val="24"/>
            </w:rPr>
          </w:rPrChange>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Change w:author="Tim McInerney" w:id="4" w:date="2019-11-05T23:33:05Z">
            <w:rPr>
              <w:rFonts w:ascii="Times New Roman" w:cs="Times New Roman" w:eastAsia="Times New Roman" w:hAnsi="Times New Roman"/>
              <w:sz w:val="24"/>
              <w:szCs w:val="24"/>
            </w:rPr>
          </w:rPrChange>
        </w:rPr>
      </w:pP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Manual curation of alignments requires time and expertise, which may not be available to all researchers. </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color w:val="ff0000"/>
              <w:sz w:val="24"/>
              <w:szCs w:val="24"/>
            </w:rPr>
          </w:rPrChange>
        </w:rPr>
        <w:t xml:space="preserve">As a publicly available resource, the Reference Alignment can be used by future mitochondrial studies to ensure consistent alignment of homologous positions and placement of gap character states. The Reference Panel can also lend itself to utilities outside of it original purpose of MitoImpute. As a well-curated alignment, the Reference Panel can be subsampled, allowing for non-experts to use these sequences for medical studies, phylogenetics and population genetics, and other studies.</w:t>
      </w: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sz w:val="24"/>
              <w:szCs w:val="24"/>
            </w:rPr>
          </w:rPrChange>
        </w:rPr>
        <w:t xml:space="preserve"> </w:t>
      </w:r>
    </w:p>
    <w:p w:rsidR="00000000" w:rsidDel="00000000" w:rsidP="00000000" w:rsidRDefault="00000000" w:rsidRPr="00000000" w14:paraId="0000004D">
      <w:pPr>
        <w:spacing w:line="480" w:lineRule="auto"/>
        <w:jc w:val="both"/>
        <w:rPr/>
      </w:pPr>
      <w:r w:rsidDel="00000000" w:rsidR="00000000" w:rsidRPr="00000000">
        <w:rPr>
          <w:rFonts w:ascii="Times New Roman" w:cs="Times New Roman" w:eastAsia="Times New Roman" w:hAnsi="Times New Roman"/>
          <w:sz w:val="24"/>
          <w:szCs w:val="24"/>
          <w:rtl w:val="0"/>
          <w:rPrChange w:author="Tim McInerney" w:id="4" w:date="2019-11-05T23:33:05Z">
            <w:rPr>
              <w:rFonts w:ascii="Times New Roman" w:cs="Times New Roman" w:eastAsia="Times New Roman" w:hAnsi="Times New Roman"/>
              <w:sz w:val="24"/>
              <w:szCs w:val="24"/>
            </w:rPr>
          </w:rPrChange>
        </w:rPr>
        <w:t xml:space="preserve">To facilitate the reanalysis of older mitochondrial datasets with missing variants and mtDNA research in general, we have: 1) creat</w:t>
      </w:r>
      <w:r w:rsidDel="00000000" w:rsidR="00000000" w:rsidRPr="00000000">
        <w:rPr>
          <w:rFonts w:ascii="Times New Roman" w:cs="Times New Roman" w:eastAsia="Times New Roman" w:hAnsi="Times New Roman"/>
          <w:sz w:val="24"/>
          <w:szCs w:val="24"/>
          <w:rtl w:val="0"/>
        </w:rPr>
        <w:t xml:space="preserve">ed a reference alignment to aid with consistent placement of gap character states during the alignment process; 2) created a Reference Panel containing globally diverse human mtDNA sequences that can be used for imputation or subsampled as a ready-to-use dataset; 3) created a pipeline that allows researchers without proficient bioinformatic skills to perform imputation of mtSNVs. As the MitoImpute Reference Panel is updated to include more sequences as they become available on GenBank, the power to impute variants in diverse datasets will only increase.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b w:val="1"/>
          <w:sz w:val="24"/>
          <w:szCs w:val="24"/>
        </w:rPr>
      </w:pPr>
      <w:bookmarkStart w:colFirst="0" w:colLast="0" w:name="_tx4ff1bdq4g6" w:id="16"/>
      <w:bookmarkEnd w:id="16"/>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2zyu5nyjaj5i" w:id="17"/>
      <w:bookmarkEnd w:id="17"/>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Judy Pa and Christopher Patterson were supported by the National Institute on Aging (R01AG</w:t>
      </w:r>
      <w:r w:rsidDel="00000000" w:rsidR="00000000" w:rsidRPr="00000000">
        <w:rPr>
          <w:rFonts w:ascii="Times New Roman" w:cs="Times New Roman" w:eastAsia="Times New Roman" w:hAnsi="Times New Roman"/>
          <w:highlight w:val="white"/>
          <w:rtl w:val="0"/>
        </w:rPr>
        <w:t xml:space="preserve">054617</w:t>
      </w:r>
      <w:r w:rsidDel="00000000" w:rsidR="00000000" w:rsidRPr="00000000">
        <w:rPr>
          <w:rFonts w:ascii="Times New Roman" w:cs="Times New Roman" w:eastAsia="Times New Roman" w:hAnsi="Times New Roman"/>
          <w:rtl w:val="0"/>
        </w:rPr>
        <w:t xml:space="preserve"> PI: Judy Pa). SJA, BFH and AMG are supported by the JPB Foundation (</w:t>
      </w:r>
      <w:hyperlink r:id="rId63">
        <w:r w:rsidDel="00000000" w:rsidR="00000000" w:rsidRPr="00000000">
          <w:rPr>
            <w:rFonts w:ascii="Times New Roman" w:cs="Times New Roman" w:eastAsia="Times New Roman" w:hAnsi="Times New Roman"/>
            <w:color w:val="1155cc"/>
            <w:u w:val="single"/>
            <w:rtl w:val="0"/>
          </w:rPr>
          <w:t xml:space="preserve">http://www.jpbfoundation.org</w:t>
        </w:r>
      </w:hyperlink>
      <w:r w:rsidDel="00000000" w:rsidR="00000000" w:rsidRPr="00000000">
        <w:rPr>
          <w:rFonts w:ascii="Times New Roman" w:cs="Times New Roman" w:eastAsia="Times New Roman" w:hAnsi="Times New Roman"/>
          <w:rtl w:val="0"/>
        </w:rPr>
        <w:t xml:space="preserve">). RHS is supported by P30 AG035982.</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spacing w:line="240" w:lineRule="auto"/>
        <w:rPr>
          <w:rFonts w:ascii="Times New Roman" w:cs="Times New Roman" w:eastAsia="Times New Roman" w:hAnsi="Times New Roman"/>
          <w:b w:val="1"/>
          <w:sz w:val="24"/>
          <w:szCs w:val="24"/>
        </w:rPr>
      </w:pPr>
      <w:bookmarkStart w:colFirst="0" w:colLast="0" w:name="_xk6jq7pc6ag3" w:id="18"/>
      <w:bookmarkEnd w:id="18"/>
      <w:r w:rsidDel="00000000" w:rsidR="00000000" w:rsidRPr="00000000">
        <w:rPr>
          <w:rFonts w:ascii="Times New Roman" w:cs="Times New Roman" w:eastAsia="Times New Roman" w:hAnsi="Times New Roman"/>
          <w:b w:val="1"/>
          <w:sz w:val="24"/>
          <w:szCs w:val="24"/>
          <w:rtl w:val="0"/>
        </w:rPr>
        <w:t xml:space="preserve">Conflicts of interest </w:t>
      </w:r>
    </w:p>
    <w:p w:rsidR="00000000" w:rsidDel="00000000" w:rsidP="00000000" w:rsidRDefault="00000000" w:rsidRPr="00000000" w14:paraId="00000055">
      <w:pPr>
        <w:spacing w:line="240" w:lineRule="auto"/>
        <w:jc w:val="both"/>
        <w:rPr/>
      </w:pPr>
      <w:r w:rsidDel="00000000" w:rsidR="00000000" w:rsidRPr="00000000">
        <w:rPr>
          <w:rFonts w:ascii="Times New Roman" w:cs="Times New Roman" w:eastAsia="Times New Roman" w:hAnsi="Times New Roman"/>
          <w:rtl w:val="0"/>
        </w:rPr>
        <w:t xml:space="preserve">AMG served on the scientific advisory board for Denali Therapeutics from 2015-2018. She has also served as a consultant for Biogen, AbbVie, Pfizer, GSK, Eisai and Illumina.</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line="480" w:lineRule="auto"/>
        <w:jc w:val="both"/>
        <w:rPr>
          <w:rFonts w:ascii="Times New Roman" w:cs="Times New Roman" w:eastAsia="Times New Roman" w:hAnsi="Times New Roman"/>
          <w:sz w:val="24"/>
          <w:szCs w:val="24"/>
        </w:rPr>
      </w:pPr>
      <w:bookmarkStart w:colFirst="0" w:colLast="0" w:name="_5zckfzbl7ehk" w:id="19"/>
      <w:bookmarkEnd w:id="19"/>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1000 Genomes Project Consortium </w:t>
        </w:r>
      </w:hyperlink>
      <w:hyperlink r:id="rId6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 (2015) A global reference for human genetic variation.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9">
        <w:r w:rsidDel="00000000" w:rsidR="00000000" w:rsidRPr="00000000">
          <w:rPr>
            <w:rFonts w:ascii="Times New Roman" w:cs="Times New Roman" w:eastAsia="Times New Roman" w:hAnsi="Times New Roman"/>
            <w:b w:val="1"/>
            <w:i w:val="0"/>
            <w:color w:val="000000"/>
            <w:sz w:val="24"/>
            <w:szCs w:val="24"/>
            <w:u w:val="none"/>
            <w:rtl w:val="0"/>
          </w:rPr>
          <w:t xml:space="preserve">526</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 68–74.</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Andrews,R.M.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(1999) Reanalysis and revision of the Cambridge reference sequence for human mitochondrial DNA. </w:t>
        </w:r>
      </w:hyperlink>
      <w:hyperlink r:id="rId74">
        <w:r w:rsidDel="00000000" w:rsidR="00000000" w:rsidRPr="00000000">
          <w:rPr>
            <w:rFonts w:ascii="Times New Roman" w:cs="Times New Roman" w:eastAsia="Times New Roman" w:hAnsi="Times New Roman"/>
            <w:b w:val="0"/>
            <w:i w:val="1"/>
            <w:color w:val="000000"/>
            <w:sz w:val="24"/>
            <w:szCs w:val="24"/>
            <w:u w:val="none"/>
            <w:rtl w:val="0"/>
          </w:rPr>
          <w:t xml:space="preserve">Nat. Genet.</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6">
        <w:r w:rsidDel="00000000" w:rsidR="00000000" w:rsidRPr="00000000">
          <w:rPr>
            <w:rFonts w:ascii="Times New Roman" w:cs="Times New Roman" w:eastAsia="Times New Roman" w:hAnsi="Times New Roman"/>
            <w:b w:val="1"/>
            <w:i w:val="0"/>
            <w:color w:val="000000"/>
            <w:sz w:val="24"/>
            <w:szCs w:val="24"/>
            <w:u w:val="none"/>
            <w:rtl w:val="0"/>
          </w:rPr>
          <w:t xml:space="preserve">23</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147.</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Gonçalves,V.F.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 (2018) Examining the role of common and rare mitochondrial variants in schizophrenia. </w:t>
        </w:r>
      </w:hyperlink>
      <w:hyperlink r:id="rId81">
        <w:r w:rsidDel="00000000" w:rsidR="00000000" w:rsidRPr="00000000">
          <w:rPr>
            <w:rFonts w:ascii="Times New Roman" w:cs="Times New Roman" w:eastAsia="Times New Roman" w:hAnsi="Times New Roman"/>
            <w:b w:val="0"/>
            <w:i w:val="1"/>
            <w:color w:val="000000"/>
            <w:sz w:val="24"/>
            <w:szCs w:val="24"/>
            <w:u w:val="none"/>
            <w:rtl w:val="0"/>
          </w:rPr>
          <w:t xml:space="preserve">PLoS One</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3">
        <w:r w:rsidDel="00000000" w:rsidR="00000000" w:rsidRPr="00000000">
          <w:rPr>
            <w:rFonts w:ascii="Times New Roman" w:cs="Times New Roman" w:eastAsia="Times New Roman" w:hAnsi="Times New Roman"/>
            <w:b w:val="1"/>
            <w:i w:val="0"/>
            <w:color w:val="000000"/>
            <w:sz w:val="24"/>
            <w:szCs w:val="24"/>
            <w:u w:val="none"/>
            <w:rtl w:val="0"/>
          </w:rPr>
          <w:t xml:space="preserve">13</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 e0191153.</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Gorman,G.S. </w:t>
        </w:r>
      </w:hyperlink>
      <w:hyperlink r:id="rId86">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 (2016) Mitochondrial diseases. </w:t>
        </w:r>
      </w:hyperlink>
      <w:hyperlink r:id="rId88">
        <w:r w:rsidDel="00000000" w:rsidR="00000000" w:rsidRPr="00000000">
          <w:rPr>
            <w:rFonts w:ascii="Times New Roman" w:cs="Times New Roman" w:eastAsia="Times New Roman" w:hAnsi="Times New Roman"/>
            <w:b w:val="0"/>
            <w:i w:val="1"/>
            <w:color w:val="000000"/>
            <w:sz w:val="24"/>
            <w:szCs w:val="24"/>
            <w:u w:val="none"/>
            <w:rtl w:val="0"/>
          </w:rPr>
          <w:t xml:space="preserve">Nat. Rev. Dis. Primers</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0">
        <w:r w:rsidDel="00000000" w:rsidR="00000000" w:rsidRPr="00000000">
          <w:rPr>
            <w:rFonts w:ascii="Times New Roman" w:cs="Times New Roman" w:eastAsia="Times New Roman" w:hAnsi="Times New Roman"/>
            <w:b w:val="1"/>
            <w:i w:val="0"/>
            <w:color w:val="000000"/>
            <w:sz w:val="24"/>
            <w:szCs w:val="24"/>
            <w:u w:val="none"/>
            <w:rtl w:val="0"/>
          </w:rPr>
          <w:t xml:space="preserve">2</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 16080.</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Howie,B.N. </w:t>
        </w:r>
      </w:hyperlink>
      <w:hyperlink r:id="rId9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 (2009) A Flexible and Accurate Genotype Imputation Method for the Next Generation of Genome-Wide Association Studies.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Katoh,K. and Standley,D.M. (2013) MAFFT multiple sequence alignment software version 7: improvements in performance and usability. </w:t>
        </w:r>
      </w:hyperlink>
      <w:hyperlink r:id="rId96">
        <w:r w:rsidDel="00000000" w:rsidR="00000000" w:rsidRPr="00000000">
          <w:rPr>
            <w:rFonts w:ascii="Times New Roman" w:cs="Times New Roman" w:eastAsia="Times New Roman" w:hAnsi="Times New Roman"/>
            <w:b w:val="0"/>
            <w:i w:val="1"/>
            <w:color w:val="000000"/>
            <w:sz w:val="24"/>
            <w:szCs w:val="24"/>
            <w:u w:val="none"/>
            <w:rtl w:val="0"/>
          </w:rPr>
          <w:t xml:space="preserve">Mol. Biol. Evol.</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8">
        <w:r w:rsidDel="00000000" w:rsidR="00000000" w:rsidRPr="00000000">
          <w:rPr>
            <w:rFonts w:ascii="Times New Roman" w:cs="Times New Roman" w:eastAsia="Times New Roman" w:hAnsi="Times New Roman"/>
            <w:b w:val="1"/>
            <w:i w:val="0"/>
            <w:color w:val="000000"/>
            <w:sz w:val="24"/>
            <w:szCs w:val="24"/>
            <w:u w:val="none"/>
            <w:rtl w:val="0"/>
          </w:rPr>
          <w:t xml:space="preserve">30</w:t>
        </w:r>
      </w:hyperlink>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 772–780.</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Kearse,M. </w:t>
        </w:r>
      </w:hyperlink>
      <w:hyperlink r:id="rId101">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 (2012) Geneious Basic: An integrated and extendable desktop software platform for the organization and analysis of sequence data. </w:t>
        </w:r>
      </w:hyperlink>
      <w:hyperlink r:id="rId103">
        <w:r w:rsidDel="00000000" w:rsidR="00000000" w:rsidRPr="00000000">
          <w:rPr>
            <w:rFonts w:ascii="Times New Roman" w:cs="Times New Roman" w:eastAsia="Times New Roman" w:hAnsi="Times New Roman"/>
            <w:b w:val="0"/>
            <w:i w:val="1"/>
            <w:color w:val="000000"/>
            <w:sz w:val="24"/>
            <w:szCs w:val="24"/>
            <w:u w:val="none"/>
            <w:rtl w:val="0"/>
          </w:rPr>
          <w:t xml:space="preserve">Bioinformatics</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5">
        <w:r w:rsidDel="00000000" w:rsidR="00000000" w:rsidRPr="00000000">
          <w:rPr>
            <w:rFonts w:ascii="Times New Roman" w:cs="Times New Roman" w:eastAsia="Times New Roman" w:hAnsi="Times New Roman"/>
            <w:b w:val="1"/>
            <w:i w:val="0"/>
            <w:color w:val="000000"/>
            <w:sz w:val="24"/>
            <w:szCs w:val="24"/>
            <w:u w:val="none"/>
            <w:rtl w:val="0"/>
          </w:rPr>
          <w:t xml:space="preserve">28</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 1647–1649.</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Köster,J. and Rahmann,S. (2012) Snakemake--a scalable bioinformatics workflow engine. </w:t>
        </w:r>
      </w:hyperlink>
      <w:hyperlink r:id="rId108">
        <w:r w:rsidDel="00000000" w:rsidR="00000000" w:rsidRPr="00000000">
          <w:rPr>
            <w:rFonts w:ascii="Times New Roman" w:cs="Times New Roman" w:eastAsia="Times New Roman" w:hAnsi="Times New Roman"/>
            <w:b w:val="0"/>
            <w:i w:val="1"/>
            <w:color w:val="000000"/>
            <w:sz w:val="24"/>
            <w:szCs w:val="24"/>
            <w:u w:val="none"/>
            <w:rtl w:val="0"/>
          </w:rPr>
          <w:t xml:space="preserve">Bioinformatics</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0">
        <w:r w:rsidDel="00000000" w:rsidR="00000000" w:rsidRPr="00000000">
          <w:rPr>
            <w:rFonts w:ascii="Times New Roman" w:cs="Times New Roman" w:eastAsia="Times New Roman" w:hAnsi="Times New Roman"/>
            <w:b w:val="1"/>
            <w:i w:val="0"/>
            <w:color w:val="000000"/>
            <w:sz w:val="24"/>
            <w:szCs w:val="24"/>
            <w:u w:val="none"/>
            <w:rtl w:val="0"/>
          </w:rPr>
          <w:t xml:space="preserve">28</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 2520–2522.</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Lott,M.T. </w:t>
        </w:r>
      </w:hyperlink>
      <w:hyperlink r:id="rId11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 (2013) mtDNA Variation and Analysis Using Mitomap and Mitomaster. </w:t>
        </w:r>
      </w:hyperlink>
      <w:hyperlink r:id="rId115">
        <w:r w:rsidDel="00000000" w:rsidR="00000000" w:rsidRPr="00000000">
          <w:rPr>
            <w:rFonts w:ascii="Times New Roman" w:cs="Times New Roman" w:eastAsia="Times New Roman" w:hAnsi="Times New Roman"/>
            <w:b w:val="0"/>
            <w:i w:val="1"/>
            <w:color w:val="000000"/>
            <w:sz w:val="24"/>
            <w:szCs w:val="24"/>
            <w:u w:val="none"/>
            <w:rtl w:val="0"/>
          </w:rPr>
          <w:t xml:space="preserve">Curr. Protoc. Bioinformatics</w:t>
        </w:r>
      </w:hyperlink>
      <w:hyperlink r:id="rId11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7">
        <w:r w:rsidDel="00000000" w:rsidR="00000000" w:rsidRPr="00000000">
          <w:rPr>
            <w:rFonts w:ascii="Times New Roman" w:cs="Times New Roman" w:eastAsia="Times New Roman" w:hAnsi="Times New Roman"/>
            <w:b w:val="1"/>
            <w:i w:val="0"/>
            <w:color w:val="000000"/>
            <w:sz w:val="24"/>
            <w:szCs w:val="24"/>
            <w:u w:val="none"/>
            <w:rtl w:val="0"/>
          </w:rPr>
          <w:t xml:space="preserve">44</w:t>
        </w:r>
      </w:hyperlink>
      <w:hyperlink r:id="rId118">
        <w:r w:rsidDel="00000000" w:rsidR="00000000" w:rsidRPr="00000000">
          <w:rPr>
            <w:rFonts w:ascii="Times New Roman" w:cs="Times New Roman" w:eastAsia="Times New Roman" w:hAnsi="Times New Roman"/>
            <w:b w:val="0"/>
            <w:i w:val="0"/>
            <w:color w:val="000000"/>
            <w:sz w:val="24"/>
            <w:szCs w:val="24"/>
            <w:u w:val="none"/>
            <w:rtl w:val="0"/>
          </w:rPr>
          <w:t xml:space="preserve">, 1.23.1–26.</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Matthews,B.W. (1975) Comparison of the predicted and observed secondary structure of T4 phage lysozyme. </w:t>
        </w:r>
      </w:hyperlink>
      <w:hyperlink r:id="rId120">
        <w:r w:rsidDel="00000000" w:rsidR="00000000" w:rsidRPr="00000000">
          <w:rPr>
            <w:rFonts w:ascii="Times New Roman" w:cs="Times New Roman" w:eastAsia="Times New Roman" w:hAnsi="Times New Roman"/>
            <w:b w:val="0"/>
            <w:i w:val="1"/>
            <w:color w:val="000000"/>
            <w:sz w:val="24"/>
            <w:szCs w:val="24"/>
            <w:u w:val="none"/>
            <w:rtl w:val="0"/>
          </w:rPr>
          <w:t xml:space="preserve">Biochim. Biophys. Acta</w:t>
        </w:r>
      </w:hyperlink>
      <w:hyperlink r:id="rId12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22">
        <w:r w:rsidDel="00000000" w:rsidR="00000000" w:rsidRPr="00000000">
          <w:rPr>
            <w:rFonts w:ascii="Times New Roman" w:cs="Times New Roman" w:eastAsia="Times New Roman" w:hAnsi="Times New Roman"/>
            <w:b w:val="1"/>
            <w:i w:val="0"/>
            <w:color w:val="000000"/>
            <w:sz w:val="24"/>
            <w:szCs w:val="24"/>
            <w:u w:val="none"/>
            <w:rtl w:val="0"/>
          </w:rPr>
          <w:t xml:space="preserve">405</w:t>
        </w:r>
      </w:hyperlink>
      <w:hyperlink r:id="rId123">
        <w:r w:rsidDel="00000000" w:rsidR="00000000" w:rsidRPr="00000000">
          <w:rPr>
            <w:rFonts w:ascii="Times New Roman" w:cs="Times New Roman" w:eastAsia="Times New Roman" w:hAnsi="Times New Roman"/>
            <w:b w:val="0"/>
            <w:i w:val="0"/>
            <w:color w:val="000000"/>
            <w:sz w:val="24"/>
            <w:szCs w:val="24"/>
            <w:u w:val="none"/>
            <w:rtl w:val="0"/>
          </w:rPr>
          <w:t xml:space="preserve">, 442–451.</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4">
        <w:r w:rsidDel="00000000" w:rsidR="00000000" w:rsidRPr="00000000">
          <w:rPr>
            <w:rFonts w:ascii="Times New Roman" w:cs="Times New Roman" w:eastAsia="Times New Roman" w:hAnsi="Times New Roman"/>
            <w:b w:val="0"/>
            <w:i w:val="0"/>
            <w:color w:val="000000"/>
            <w:sz w:val="24"/>
            <w:szCs w:val="24"/>
            <w:u w:val="none"/>
            <w:rtl w:val="0"/>
          </w:rPr>
          <w:t xml:space="preserve">van Oven,M. and Kayser,M. (2009) Updated comprehensive phylogenetic tree of global human mitochondrial DNA variation. </w:t>
        </w:r>
      </w:hyperlink>
      <w:hyperlink r:id="rId125">
        <w:r w:rsidDel="00000000" w:rsidR="00000000" w:rsidRPr="00000000">
          <w:rPr>
            <w:rFonts w:ascii="Times New Roman" w:cs="Times New Roman" w:eastAsia="Times New Roman" w:hAnsi="Times New Roman"/>
            <w:b w:val="0"/>
            <w:i w:val="1"/>
            <w:color w:val="000000"/>
            <w:sz w:val="24"/>
            <w:szCs w:val="24"/>
            <w:u w:val="none"/>
            <w:rtl w:val="0"/>
          </w:rPr>
          <w:t xml:space="preserve">Hum. Mutat.</w:t>
        </w:r>
      </w:hyperlink>
      <w:hyperlink r:id="rId12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27">
        <w:r w:rsidDel="00000000" w:rsidR="00000000" w:rsidRPr="00000000">
          <w:rPr>
            <w:rFonts w:ascii="Times New Roman" w:cs="Times New Roman" w:eastAsia="Times New Roman" w:hAnsi="Times New Roman"/>
            <w:b w:val="1"/>
            <w:i w:val="0"/>
            <w:color w:val="000000"/>
            <w:sz w:val="24"/>
            <w:szCs w:val="24"/>
            <w:u w:val="none"/>
            <w:rtl w:val="0"/>
          </w:rPr>
          <w:t xml:space="preserve">30</w:t>
        </w:r>
      </w:hyperlink>
      <w:hyperlink r:id="rId128">
        <w:r w:rsidDel="00000000" w:rsidR="00000000" w:rsidRPr="00000000">
          <w:rPr>
            <w:rFonts w:ascii="Times New Roman" w:cs="Times New Roman" w:eastAsia="Times New Roman" w:hAnsi="Times New Roman"/>
            <w:b w:val="0"/>
            <w:i w:val="0"/>
            <w:color w:val="000000"/>
            <w:sz w:val="24"/>
            <w:szCs w:val="24"/>
            <w:u w:val="none"/>
            <w:rtl w:val="0"/>
          </w:rPr>
          <w:t xml:space="preserve">, E386–E394.</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9">
        <w:r w:rsidDel="00000000" w:rsidR="00000000" w:rsidRPr="00000000">
          <w:rPr>
            <w:rFonts w:ascii="Times New Roman" w:cs="Times New Roman" w:eastAsia="Times New Roman" w:hAnsi="Times New Roman"/>
            <w:b w:val="0"/>
            <w:i w:val="0"/>
            <w:color w:val="000000"/>
            <w:sz w:val="24"/>
            <w:szCs w:val="24"/>
            <w:u w:val="none"/>
            <w:rtl w:val="0"/>
          </w:rPr>
          <w:t xml:space="preserve">Popejoy,A.B. and Fullerton,S.M. (2016) Genomics is failing on diversity. </w:t>
        </w:r>
      </w:hyperlink>
      <w:hyperlink r:id="rId130">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13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2">
        <w:r w:rsidDel="00000000" w:rsidR="00000000" w:rsidRPr="00000000">
          <w:rPr>
            <w:rFonts w:ascii="Times New Roman" w:cs="Times New Roman" w:eastAsia="Times New Roman" w:hAnsi="Times New Roman"/>
            <w:b w:val="1"/>
            <w:i w:val="0"/>
            <w:color w:val="000000"/>
            <w:sz w:val="24"/>
            <w:szCs w:val="24"/>
            <w:u w:val="none"/>
            <w:rtl w:val="0"/>
          </w:rPr>
          <w:t xml:space="preserve">538</w:t>
        </w:r>
      </w:hyperlink>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 161–164.</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4">
        <w:r w:rsidDel="00000000" w:rsidR="00000000" w:rsidRPr="00000000">
          <w:rPr>
            <w:rFonts w:ascii="Times New Roman" w:cs="Times New Roman" w:eastAsia="Times New Roman" w:hAnsi="Times New Roman"/>
            <w:b w:val="0"/>
            <w:i w:val="0"/>
            <w:color w:val="000000"/>
            <w:sz w:val="24"/>
            <w:szCs w:val="24"/>
            <w:u w:val="none"/>
            <w:rtl w:val="0"/>
          </w:rPr>
          <w:t xml:space="preserve">Ridge,P.G. </w:t>
        </w:r>
      </w:hyperlink>
      <w:hyperlink r:id="rId13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36">
        <w:r w:rsidDel="00000000" w:rsidR="00000000" w:rsidRPr="00000000">
          <w:rPr>
            <w:rFonts w:ascii="Times New Roman" w:cs="Times New Roman" w:eastAsia="Times New Roman" w:hAnsi="Times New Roman"/>
            <w:b w:val="0"/>
            <w:i w:val="0"/>
            <w:color w:val="000000"/>
            <w:sz w:val="24"/>
            <w:szCs w:val="24"/>
            <w:u w:val="none"/>
            <w:rtl w:val="0"/>
          </w:rPr>
          <w:t xml:space="preserve"> (2018) Assembly of 809 whole mitochondrial genomes with clinical, imaging, and fluid biomarker phenotyping. </w:t>
        </w:r>
      </w:hyperlink>
      <w:hyperlink r:id="rId137">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13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9">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140">
        <w:r w:rsidDel="00000000" w:rsidR="00000000" w:rsidRPr="00000000">
          <w:rPr>
            <w:rFonts w:ascii="Times New Roman" w:cs="Times New Roman" w:eastAsia="Times New Roman" w:hAnsi="Times New Roman"/>
            <w:b w:val="0"/>
            <w:i w:val="0"/>
            <w:color w:val="000000"/>
            <w:sz w:val="24"/>
            <w:szCs w:val="24"/>
            <w:u w:val="none"/>
            <w:rtl w:val="0"/>
          </w:rPr>
          <w:t xml:space="preserve">, 514–519.</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1">
        <w:r w:rsidDel="00000000" w:rsidR="00000000" w:rsidRPr="00000000">
          <w:rPr>
            <w:rFonts w:ascii="Times New Roman" w:cs="Times New Roman" w:eastAsia="Times New Roman" w:hAnsi="Times New Roman"/>
            <w:b w:val="0"/>
            <w:i w:val="0"/>
            <w:color w:val="000000"/>
            <w:sz w:val="24"/>
            <w:szCs w:val="24"/>
            <w:u w:val="none"/>
            <w:rtl w:val="0"/>
          </w:rPr>
          <w:t xml:space="preserve">Saykin,A.J. </w:t>
        </w:r>
      </w:hyperlink>
      <w:hyperlink r:id="rId142">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43">
        <w:r w:rsidDel="00000000" w:rsidR="00000000" w:rsidRPr="00000000">
          <w:rPr>
            <w:rFonts w:ascii="Times New Roman" w:cs="Times New Roman" w:eastAsia="Times New Roman" w:hAnsi="Times New Roman"/>
            <w:b w:val="0"/>
            <w:i w:val="0"/>
            <w:color w:val="000000"/>
            <w:sz w:val="24"/>
            <w:szCs w:val="24"/>
            <w:u w:val="none"/>
            <w:rtl w:val="0"/>
          </w:rPr>
          <w:t xml:space="preserve"> (2010) Alzheimer’s Disease Neuroimaging Initiative biomarkers as quantitative phenotypes: Genetics core aims, progress, and plans. </w:t>
        </w:r>
      </w:hyperlink>
      <w:hyperlink r:id="rId144">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14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46">
        <w:r w:rsidDel="00000000" w:rsidR="00000000" w:rsidRPr="00000000">
          <w:rPr>
            <w:rFonts w:ascii="Times New Roman" w:cs="Times New Roman" w:eastAsia="Times New Roman" w:hAnsi="Times New Roman"/>
            <w:b w:val="1"/>
            <w:i w:val="0"/>
            <w:color w:val="000000"/>
            <w:sz w:val="24"/>
            <w:szCs w:val="24"/>
            <w:u w:val="none"/>
            <w:rtl w:val="0"/>
          </w:rPr>
          <w:t xml:space="preserve">6</w:t>
        </w:r>
      </w:hyperlink>
      <w:hyperlink r:id="rId147">
        <w:r w:rsidDel="00000000" w:rsidR="00000000" w:rsidRPr="00000000">
          <w:rPr>
            <w:rFonts w:ascii="Times New Roman" w:cs="Times New Roman" w:eastAsia="Times New Roman" w:hAnsi="Times New Roman"/>
            <w:b w:val="0"/>
            <w:i w:val="0"/>
            <w:color w:val="000000"/>
            <w:sz w:val="24"/>
            <w:szCs w:val="24"/>
            <w:u w:val="none"/>
            <w:rtl w:val="0"/>
          </w:rPr>
          <w:t xml:space="preserve">, 265–273.</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8">
        <w:r w:rsidDel="00000000" w:rsidR="00000000" w:rsidRPr="00000000">
          <w:rPr>
            <w:rFonts w:ascii="Times New Roman" w:cs="Times New Roman" w:eastAsia="Times New Roman" w:hAnsi="Times New Roman"/>
            <w:b w:val="0"/>
            <w:i w:val="0"/>
            <w:color w:val="000000"/>
            <w:sz w:val="24"/>
            <w:szCs w:val="24"/>
            <w:u w:val="none"/>
            <w:rtl w:val="0"/>
          </w:rPr>
          <w:t xml:space="preserve">Sirugo,G. </w:t>
        </w:r>
      </w:hyperlink>
      <w:hyperlink r:id="rId149">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50">
        <w:r w:rsidDel="00000000" w:rsidR="00000000" w:rsidRPr="00000000">
          <w:rPr>
            <w:rFonts w:ascii="Times New Roman" w:cs="Times New Roman" w:eastAsia="Times New Roman" w:hAnsi="Times New Roman"/>
            <w:b w:val="0"/>
            <w:i w:val="0"/>
            <w:color w:val="000000"/>
            <w:sz w:val="24"/>
            <w:szCs w:val="24"/>
            <w:u w:val="none"/>
            <w:rtl w:val="0"/>
          </w:rPr>
          <w:t xml:space="preserve"> (2019) The Missing Diversity in Human Genetic Studies. </w:t>
        </w:r>
      </w:hyperlink>
      <w:hyperlink r:id="rId151">
        <w:r w:rsidDel="00000000" w:rsidR="00000000" w:rsidRPr="00000000">
          <w:rPr>
            <w:rFonts w:ascii="Times New Roman" w:cs="Times New Roman" w:eastAsia="Times New Roman" w:hAnsi="Times New Roman"/>
            <w:b w:val="0"/>
            <w:i w:val="1"/>
            <w:color w:val="000000"/>
            <w:sz w:val="24"/>
            <w:szCs w:val="24"/>
            <w:u w:val="none"/>
            <w:rtl w:val="0"/>
          </w:rPr>
          <w:t xml:space="preserve">Cell</w:t>
        </w:r>
      </w:hyperlink>
      <w:hyperlink r:id="rId15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53">
        <w:r w:rsidDel="00000000" w:rsidR="00000000" w:rsidRPr="00000000">
          <w:rPr>
            <w:rFonts w:ascii="Times New Roman" w:cs="Times New Roman" w:eastAsia="Times New Roman" w:hAnsi="Times New Roman"/>
            <w:b w:val="1"/>
            <w:i w:val="0"/>
            <w:color w:val="000000"/>
            <w:sz w:val="24"/>
            <w:szCs w:val="24"/>
            <w:u w:val="none"/>
            <w:rtl w:val="0"/>
          </w:rPr>
          <w:t xml:space="preserve">177</w:t>
        </w:r>
      </w:hyperlink>
      <w:hyperlink r:id="rId154">
        <w:r w:rsidDel="00000000" w:rsidR="00000000" w:rsidRPr="00000000">
          <w:rPr>
            <w:rFonts w:ascii="Times New Roman" w:cs="Times New Roman" w:eastAsia="Times New Roman" w:hAnsi="Times New Roman"/>
            <w:b w:val="0"/>
            <w:i w:val="0"/>
            <w:color w:val="000000"/>
            <w:sz w:val="24"/>
            <w:szCs w:val="24"/>
            <w:u w:val="none"/>
            <w:rtl w:val="0"/>
          </w:rPr>
          <w:t xml:space="preserve">, 26–31.</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155">
        <w:r w:rsidDel="00000000" w:rsidR="00000000" w:rsidRPr="00000000">
          <w:rPr>
            <w:rFonts w:ascii="Times New Roman" w:cs="Times New Roman" w:eastAsia="Times New Roman" w:hAnsi="Times New Roman"/>
            <w:b w:val="0"/>
            <w:i w:val="0"/>
            <w:color w:val="000000"/>
            <w:sz w:val="24"/>
            <w:szCs w:val="24"/>
            <w:u w:val="none"/>
            <w:rtl w:val="0"/>
          </w:rPr>
          <w:t xml:space="preserve">Smieszek,S. </w:t>
        </w:r>
      </w:hyperlink>
      <w:hyperlink r:id="rId156">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57">
        <w:r w:rsidDel="00000000" w:rsidR="00000000" w:rsidRPr="00000000">
          <w:rPr>
            <w:rFonts w:ascii="Times New Roman" w:cs="Times New Roman" w:eastAsia="Times New Roman" w:hAnsi="Times New Roman"/>
            <w:b w:val="0"/>
            <w:i w:val="0"/>
            <w:color w:val="000000"/>
            <w:sz w:val="24"/>
            <w:szCs w:val="24"/>
            <w:u w:val="none"/>
            <w:rtl w:val="0"/>
          </w:rPr>
          <w:t xml:space="preserve"> (2018) Hi-MC: a novel method for high-throughput mitochondrial haplogroup classification.</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480" w:lineRule="auto"/>
        <w:jc w:val="both"/>
        <w:rPr>
          <w:rFonts w:ascii="Times New Roman" w:cs="Times New Roman" w:eastAsia="Times New Roman" w:hAnsi="Times New Roman"/>
          <w:b w:val="1"/>
          <w:sz w:val="24"/>
          <w:szCs w:val="24"/>
        </w:rPr>
      </w:pPr>
      <w:bookmarkStart w:colFirst="0" w:colLast="0" w:name="_46pdit7aluhc" w:id="20"/>
      <w:bookmarkEnd w:id="20"/>
      <w:r w:rsidDel="00000000" w:rsidR="00000000" w:rsidRPr="00000000">
        <w:rPr>
          <w:rFonts w:ascii="Times New Roman" w:cs="Times New Roman" w:eastAsia="Times New Roman" w:hAnsi="Times New Roman"/>
          <w:b w:val="1"/>
          <w:sz w:val="24"/>
          <w:szCs w:val="24"/>
          <w:rtl w:val="0"/>
        </w:rPr>
        <w:t xml:space="preserve">Supplementary Information</w:t>
      </w:r>
    </w:p>
    <w:p w:rsidR="00000000" w:rsidDel="00000000" w:rsidP="00000000" w:rsidRDefault="00000000" w:rsidRPr="00000000" w14:paraId="00000069">
      <w:pPr>
        <w:rPr>
          <w:b w:val="1"/>
        </w:rPr>
      </w:pPr>
      <w:r w:rsidDel="00000000" w:rsidR="00000000" w:rsidRPr="00000000">
        <w:rPr>
          <w:b w:val="1"/>
          <w:rtl w:val="0"/>
        </w:rPr>
        <w:t xml:space="preserve">Supplementary Methods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search term was used to identify whole human mtDNA sequences from GenBank on 2018-07-18: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(016500[SLEN]:016600[SLEN]) AND Homo[Organism] AND mitochondrion[FILT] AND complete genome NOT (Homo sp. Altai OR Denisova hominin OR neanderthalensis OR heidelbergensis OR consensus OR ancient human remains OR shotgun)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spacing w:line="480" w:lineRule="auto"/>
        <w:jc w:val="both"/>
        <w:rPr>
          <w:rFonts w:ascii="Times New Roman" w:cs="Times New Roman" w:eastAsia="Times New Roman" w:hAnsi="Times New Roman"/>
        </w:rPr>
      </w:pPr>
      <w:bookmarkStart w:colFirst="0" w:colLast="0" w:name="_z7c15f6eslsv" w:id="21"/>
      <w:bookmarkEnd w:id="21"/>
      <w:r w:rsidDel="00000000" w:rsidR="00000000" w:rsidRPr="00000000">
        <w:rPr>
          <w:rFonts w:ascii="Times New Roman" w:cs="Times New Roman" w:eastAsia="Times New Roman" w:hAnsi="Times New Roman"/>
          <w:b w:val="1"/>
          <w:sz w:val="24"/>
          <w:szCs w:val="24"/>
          <w:rtl w:val="0"/>
        </w:rPr>
        <w:t xml:space="preserve">Supplementary </w:t>
      </w: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all tables at the following </w:t>
      </w:r>
      <w:hyperlink r:id="rId15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15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dip Patel" w:id="2" w:date="2019-09-08T21:05:2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loosely linked with previous paragraph.</w:t>
      </w:r>
    </w:p>
  </w:comment>
  <w:comment w:author="Hardip Patel" w:id="3" w:date="2019-09-08T21:11:5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relevance of this statement? Perhaps it can be reworded to state that only sites with rCRS coordinates were retained for further analysis and insertions were discarded if that is the case.</w:t>
      </w:r>
    </w:p>
  </w:comment>
  <w:comment w:author="Hardip Patel" w:id="11" w:date="2019-09-08T21:24:01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 with genotype concordance as without the accuracy of that, your haplotype concordance doesn't mean a thing.</w:t>
      </w:r>
    </w:p>
  </w:comment>
  <w:comment w:author="Hardip Patel" w:id="8" w:date="2019-09-08T21:23:1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purpose is to show genetic diversity then why not show it with objective measures: pair-wise genetic distance, number of variable sites, positions of sites across Mt etc etc. Ancestry/Ethnic/race labels are just that. They don't mean a thing in this context.</w:t>
      </w:r>
    </w:p>
  </w:comment>
  <w:comment w:author="Tim McInerney" w:id="9" w:date="2019-11-05T23:03:37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+shea.andrews@mssm.edu Thoughts?</w:t>
      </w:r>
    </w:p>
  </w:comment>
  <w:comment w:author="Shea Andrews" w:id="4" w:date="2019-09-18T21:48:56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genotypes were MCC, haplogroups were concordance?</w:t>
      </w:r>
    </w:p>
  </w:comment>
  <w:comment w:author="Shea Andrews" w:id="5" w:date="2019-09-18T21:48:56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genotypes were MCC, haplogroups were concordance?</w:t>
      </w:r>
    </w:p>
  </w:comment>
  <w:comment w:author="Shea Andrews" w:id="14" w:date="2019-09-18T22:01:2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necesaritly - rarer SNPs will have on average pooer imputation performance, thus worse imputation of haplogroups</w:t>
      </w:r>
    </w:p>
  </w:comment>
  <w:comment w:author="Shea Andrews" w:id="12" w:date="2019-09-18T22:04:1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state counter intutive - just say the bester performing MAF was &gt; 1% (for haplogroups). Lowers MAFs performed worse becuase genotype imp was worse.</w:t>
      </w:r>
    </w:p>
  </w:comment>
  <w:comment w:author="Tim McInerney" w:id="13" w:date="2019-11-05T23:32:2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better way to introduce this?</w:t>
      </w:r>
    </w:p>
  </w:comment>
  <w:comment w:author="Tim McInerney" w:id="10" w:date="2019-09-03T22:59:46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putting in a figure showing where the samples are coming from?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https://en.wikipedia.org/wiki/Human_mitochondrial_DNA_haplogroup#/media/File:MtDNA_haplogroup_distribution_among_2,054_individuals_across_26_populations_from_the_1000_Genomes_Project.png</w:t>
      </w:r>
    </w:p>
  </w:comment>
  <w:comment w:author="Shea Andrews" w:id="0" w:date="2019-11-26T17:41:29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seperate senences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accruatly assign haplogroups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assocation analysis</w:t>
      </w:r>
    </w:p>
  </w:comment>
  <w:comment w:author="Shea Andrews" w:id="1" w:date="2019-11-26T17:46:40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harips point below, perhaps just expand this to state what is need in a more complete approach</w:t>
      </w:r>
    </w:p>
  </w:comment>
  <w:comment w:author="Tim McInerney" w:id="6" w:date="2019-08-19T23:52:15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Rob Lanfear about this?</w:t>
      </w:r>
    </w:p>
  </w:comment>
  <w:comment w:author="Tim McInerney" w:id="7" w:date="2019-09-03T05:21:0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probably need to ask Rob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6nYaGH/s4qF" TargetMode="External"/><Relationship Id="rId42" Type="http://schemas.openxmlformats.org/officeDocument/2006/relationships/hyperlink" Target="https://paperpile.com/c/6nYaGH/OAat+tAaX" TargetMode="External"/><Relationship Id="rId41" Type="http://schemas.openxmlformats.org/officeDocument/2006/relationships/hyperlink" Target="https://paperpile.com/c/6nYaGH/s4qF" TargetMode="External"/><Relationship Id="rId44" Type="http://schemas.openxmlformats.org/officeDocument/2006/relationships/hyperlink" Target="https://paperpile.com/c/6nYaGH/OAat+tAaX" TargetMode="External"/><Relationship Id="rId43" Type="http://schemas.openxmlformats.org/officeDocument/2006/relationships/hyperlink" Target="https://paperpile.com/c/6nYaGH/OAat+tAaX" TargetMode="External"/><Relationship Id="rId46" Type="http://schemas.openxmlformats.org/officeDocument/2006/relationships/hyperlink" Target="https://paperpile.com/c/6nYaGH/OAat+tAaX" TargetMode="External"/><Relationship Id="rId45" Type="http://schemas.openxmlformats.org/officeDocument/2006/relationships/hyperlink" Target="https://paperpile.com/c/6nYaGH/OAat+tAaX" TargetMode="External"/><Relationship Id="rId107" Type="http://schemas.openxmlformats.org/officeDocument/2006/relationships/hyperlink" Target="http://paperpile.com/b/6nYaGH/jAgj" TargetMode="External"/><Relationship Id="rId106" Type="http://schemas.openxmlformats.org/officeDocument/2006/relationships/hyperlink" Target="http://paperpile.com/b/6nYaGH/gPUL" TargetMode="External"/><Relationship Id="rId105" Type="http://schemas.openxmlformats.org/officeDocument/2006/relationships/hyperlink" Target="http://paperpile.com/b/6nYaGH/gPUL" TargetMode="External"/><Relationship Id="rId104" Type="http://schemas.openxmlformats.org/officeDocument/2006/relationships/hyperlink" Target="http://paperpile.com/b/6nYaGH/gPUL" TargetMode="External"/><Relationship Id="rId109" Type="http://schemas.openxmlformats.org/officeDocument/2006/relationships/hyperlink" Target="http://paperpile.com/b/6nYaGH/jAgj" TargetMode="External"/><Relationship Id="rId108" Type="http://schemas.openxmlformats.org/officeDocument/2006/relationships/hyperlink" Target="http://paperpile.com/b/6nYaGH/jAgj" TargetMode="External"/><Relationship Id="rId48" Type="http://schemas.openxmlformats.org/officeDocument/2006/relationships/hyperlink" Target="https://paperpile.com/c/6nYaGH/OAat" TargetMode="External"/><Relationship Id="rId47" Type="http://schemas.openxmlformats.org/officeDocument/2006/relationships/hyperlink" Target="https://paperpile.com/c/6nYaGH/OAat" TargetMode="External"/><Relationship Id="rId49" Type="http://schemas.openxmlformats.org/officeDocument/2006/relationships/hyperlink" Target="https://paperpile.com/c/6nYaGH/OAat" TargetMode="External"/><Relationship Id="rId103" Type="http://schemas.openxmlformats.org/officeDocument/2006/relationships/hyperlink" Target="http://paperpile.com/b/6nYaGH/gPUL" TargetMode="External"/><Relationship Id="rId102" Type="http://schemas.openxmlformats.org/officeDocument/2006/relationships/hyperlink" Target="http://paperpile.com/b/6nYaGH/gPUL" TargetMode="External"/><Relationship Id="rId101" Type="http://schemas.openxmlformats.org/officeDocument/2006/relationships/hyperlink" Target="http://paperpile.com/b/6nYaGH/gPUL" TargetMode="External"/><Relationship Id="rId100" Type="http://schemas.openxmlformats.org/officeDocument/2006/relationships/hyperlink" Target="http://paperpile.com/b/6nYaGH/gPUL" TargetMode="External"/><Relationship Id="rId31" Type="http://schemas.openxmlformats.org/officeDocument/2006/relationships/hyperlink" Target="https://paperpile.com/c/6nYaGH/rRzH" TargetMode="External"/><Relationship Id="rId30" Type="http://schemas.openxmlformats.org/officeDocument/2006/relationships/hyperlink" Target="https://paperpile.com/c/6nYaGH/xYfv" TargetMode="External"/><Relationship Id="rId33" Type="http://schemas.openxmlformats.org/officeDocument/2006/relationships/hyperlink" Target="https://paperpile.com/c/6nYaGH/rRzH" TargetMode="External"/><Relationship Id="rId32" Type="http://schemas.openxmlformats.org/officeDocument/2006/relationships/hyperlink" Target="https://paperpile.com/c/6nYaGH/rRzH" TargetMode="External"/><Relationship Id="rId35" Type="http://schemas.openxmlformats.org/officeDocument/2006/relationships/hyperlink" Target="https://paperpile.com/c/6nYaGH/gPUL" TargetMode="External"/><Relationship Id="rId34" Type="http://schemas.openxmlformats.org/officeDocument/2006/relationships/hyperlink" Target="https://paperpile.com/c/6nYaGH/xYfv" TargetMode="External"/><Relationship Id="rId37" Type="http://schemas.openxmlformats.org/officeDocument/2006/relationships/hyperlink" Target="https://paperpile.com/c/6nYaGH/gPUL" TargetMode="External"/><Relationship Id="rId36" Type="http://schemas.openxmlformats.org/officeDocument/2006/relationships/hyperlink" Target="https://paperpile.com/c/6nYaGH/gPUL" TargetMode="External"/><Relationship Id="rId39" Type="http://schemas.openxmlformats.org/officeDocument/2006/relationships/hyperlink" Target="https://paperpile.com/c/6nYaGH/s4qF" TargetMode="External"/><Relationship Id="rId38" Type="http://schemas.openxmlformats.org/officeDocument/2006/relationships/hyperlink" Target="http://www.well.ox.ac.uk/~wrayner/strand/" TargetMode="External"/><Relationship Id="rId20" Type="http://schemas.openxmlformats.org/officeDocument/2006/relationships/hyperlink" Target="https://paperpile.com/c/6nYaGH/B4Lf" TargetMode="External"/><Relationship Id="rId22" Type="http://schemas.openxmlformats.org/officeDocument/2006/relationships/hyperlink" Target="https://paperpile.com/c/6nYaGH/B4Lf" TargetMode="External"/><Relationship Id="rId21" Type="http://schemas.openxmlformats.org/officeDocument/2006/relationships/hyperlink" Target="https://paperpile.com/c/6nYaGH/B4Lf" TargetMode="External"/><Relationship Id="rId24" Type="http://schemas.openxmlformats.org/officeDocument/2006/relationships/hyperlink" Target="https://paperpile.com/c/6nYaGH/EPF5" TargetMode="External"/><Relationship Id="rId23" Type="http://schemas.openxmlformats.org/officeDocument/2006/relationships/hyperlink" Target="https://paperpile.com/c/6nYaGH/EPF5" TargetMode="External"/><Relationship Id="rId129" Type="http://schemas.openxmlformats.org/officeDocument/2006/relationships/hyperlink" Target="http://paperpile.com/b/6nYaGH/uXSH" TargetMode="External"/><Relationship Id="rId128" Type="http://schemas.openxmlformats.org/officeDocument/2006/relationships/hyperlink" Target="http://paperpile.com/b/6nYaGH/bEt5" TargetMode="External"/><Relationship Id="rId127" Type="http://schemas.openxmlformats.org/officeDocument/2006/relationships/hyperlink" Target="http://paperpile.com/b/6nYaGH/bEt5" TargetMode="External"/><Relationship Id="rId126" Type="http://schemas.openxmlformats.org/officeDocument/2006/relationships/hyperlink" Target="http://paperpile.com/b/6nYaGH/bEt5" TargetMode="External"/><Relationship Id="rId26" Type="http://schemas.openxmlformats.org/officeDocument/2006/relationships/hyperlink" Target="https://paperpile.com/c/6nYaGH/bEt5" TargetMode="External"/><Relationship Id="rId121" Type="http://schemas.openxmlformats.org/officeDocument/2006/relationships/hyperlink" Target="http://paperpile.com/b/6nYaGH/QoS2" TargetMode="External"/><Relationship Id="rId25" Type="http://schemas.openxmlformats.org/officeDocument/2006/relationships/hyperlink" Target="https://paperpile.com/c/6nYaGH/EPF5" TargetMode="External"/><Relationship Id="rId120" Type="http://schemas.openxmlformats.org/officeDocument/2006/relationships/hyperlink" Target="http://paperpile.com/b/6nYaGH/QoS2" TargetMode="External"/><Relationship Id="rId28" Type="http://schemas.openxmlformats.org/officeDocument/2006/relationships/hyperlink" Target="https://paperpile.com/c/6nYaGH/kw3a" TargetMode="External"/><Relationship Id="rId27" Type="http://schemas.openxmlformats.org/officeDocument/2006/relationships/hyperlink" Target="https://paperpile.com/c/6nYaGH/kw3a" TargetMode="External"/><Relationship Id="rId125" Type="http://schemas.openxmlformats.org/officeDocument/2006/relationships/hyperlink" Target="http://paperpile.com/b/6nYaGH/bEt5" TargetMode="External"/><Relationship Id="rId29" Type="http://schemas.openxmlformats.org/officeDocument/2006/relationships/hyperlink" Target="https://paperpile.com/c/6nYaGH/kw3a" TargetMode="External"/><Relationship Id="rId124" Type="http://schemas.openxmlformats.org/officeDocument/2006/relationships/hyperlink" Target="http://paperpile.com/b/6nYaGH/bEt5" TargetMode="External"/><Relationship Id="rId123" Type="http://schemas.openxmlformats.org/officeDocument/2006/relationships/hyperlink" Target="http://paperpile.com/b/6nYaGH/QoS2" TargetMode="External"/><Relationship Id="rId122" Type="http://schemas.openxmlformats.org/officeDocument/2006/relationships/hyperlink" Target="http://paperpile.com/b/6nYaGH/QoS2" TargetMode="External"/><Relationship Id="rId95" Type="http://schemas.openxmlformats.org/officeDocument/2006/relationships/hyperlink" Target="http://paperpile.com/b/6nYaGH/xYfv" TargetMode="External"/><Relationship Id="rId94" Type="http://schemas.openxmlformats.org/officeDocument/2006/relationships/hyperlink" Target="http://paperpile.com/b/6nYaGH/OAat" TargetMode="External"/><Relationship Id="rId97" Type="http://schemas.openxmlformats.org/officeDocument/2006/relationships/hyperlink" Target="http://paperpile.com/b/6nYaGH/xYfv" TargetMode="External"/><Relationship Id="rId96" Type="http://schemas.openxmlformats.org/officeDocument/2006/relationships/hyperlink" Target="http://paperpile.com/b/6nYaGH/xYfv" TargetMode="External"/><Relationship Id="rId11" Type="http://schemas.openxmlformats.org/officeDocument/2006/relationships/hyperlink" Target="https://paperpile.com/c/6nYaGH/uCdp" TargetMode="External"/><Relationship Id="rId99" Type="http://schemas.openxmlformats.org/officeDocument/2006/relationships/hyperlink" Target="http://paperpile.com/b/6nYaGH/xYfv" TargetMode="External"/><Relationship Id="rId10" Type="http://schemas.openxmlformats.org/officeDocument/2006/relationships/hyperlink" Target="https://paperpile.com/c/6nYaGH/uCdp" TargetMode="External"/><Relationship Id="rId98" Type="http://schemas.openxmlformats.org/officeDocument/2006/relationships/hyperlink" Target="http://paperpile.com/b/6nYaGH/xYfv" TargetMode="External"/><Relationship Id="rId13" Type="http://schemas.openxmlformats.org/officeDocument/2006/relationships/hyperlink" Target="https://paperpile.com/c/6nYaGH/uXSH+sOjx" TargetMode="External"/><Relationship Id="rId12" Type="http://schemas.openxmlformats.org/officeDocument/2006/relationships/hyperlink" Target="https://paperpile.com/c/6nYaGH/uCdp" TargetMode="External"/><Relationship Id="rId91" Type="http://schemas.openxmlformats.org/officeDocument/2006/relationships/hyperlink" Target="http://paperpile.com/b/6nYaGH/uCdp" TargetMode="External"/><Relationship Id="rId90" Type="http://schemas.openxmlformats.org/officeDocument/2006/relationships/hyperlink" Target="http://paperpile.com/b/6nYaGH/uCdp" TargetMode="External"/><Relationship Id="rId93" Type="http://schemas.openxmlformats.org/officeDocument/2006/relationships/hyperlink" Target="http://paperpile.com/b/6nYaGH/OAat" TargetMode="External"/><Relationship Id="rId92" Type="http://schemas.openxmlformats.org/officeDocument/2006/relationships/hyperlink" Target="http://paperpile.com/b/6nYaGH/OAat" TargetMode="External"/><Relationship Id="rId118" Type="http://schemas.openxmlformats.org/officeDocument/2006/relationships/hyperlink" Target="http://paperpile.com/b/6nYaGH/rRzH" TargetMode="External"/><Relationship Id="rId117" Type="http://schemas.openxmlformats.org/officeDocument/2006/relationships/hyperlink" Target="http://paperpile.com/b/6nYaGH/rRzH" TargetMode="External"/><Relationship Id="rId116" Type="http://schemas.openxmlformats.org/officeDocument/2006/relationships/hyperlink" Target="http://paperpile.com/b/6nYaGH/rRzH" TargetMode="External"/><Relationship Id="rId115" Type="http://schemas.openxmlformats.org/officeDocument/2006/relationships/hyperlink" Target="http://paperpile.com/b/6nYaGH/rRzH" TargetMode="External"/><Relationship Id="rId119" Type="http://schemas.openxmlformats.org/officeDocument/2006/relationships/hyperlink" Target="http://paperpile.com/b/6nYaGH/QoS2" TargetMode="External"/><Relationship Id="rId15" Type="http://schemas.openxmlformats.org/officeDocument/2006/relationships/hyperlink" Target="https://paperpile.com/c/6nYaGH/uXSH+sOjx" TargetMode="External"/><Relationship Id="rId110" Type="http://schemas.openxmlformats.org/officeDocument/2006/relationships/hyperlink" Target="http://paperpile.com/b/6nYaGH/jAgj" TargetMode="External"/><Relationship Id="rId14" Type="http://schemas.openxmlformats.org/officeDocument/2006/relationships/hyperlink" Target="https://paperpile.com/c/6nYaGH/uXSH+sOjx" TargetMode="External"/><Relationship Id="rId17" Type="http://schemas.openxmlformats.org/officeDocument/2006/relationships/hyperlink" Target="https://paperpile.com/c/6nYaGH/uXSH+sOjx" TargetMode="External"/><Relationship Id="rId16" Type="http://schemas.openxmlformats.org/officeDocument/2006/relationships/hyperlink" Target="https://paperpile.com/c/6nYaGH/uXSH" TargetMode="External"/><Relationship Id="rId19" Type="http://schemas.openxmlformats.org/officeDocument/2006/relationships/hyperlink" Target="https://paperpile.com/c/6nYaGH/uXSH+sOjx" TargetMode="External"/><Relationship Id="rId114" Type="http://schemas.openxmlformats.org/officeDocument/2006/relationships/hyperlink" Target="http://paperpile.com/b/6nYaGH/rRzH" TargetMode="External"/><Relationship Id="rId18" Type="http://schemas.openxmlformats.org/officeDocument/2006/relationships/hyperlink" Target="https://paperpile.com/c/6nYaGH/uXSH+sOjx" TargetMode="External"/><Relationship Id="rId113" Type="http://schemas.openxmlformats.org/officeDocument/2006/relationships/hyperlink" Target="http://paperpile.com/b/6nYaGH/rRzH" TargetMode="External"/><Relationship Id="rId112" Type="http://schemas.openxmlformats.org/officeDocument/2006/relationships/hyperlink" Target="http://paperpile.com/b/6nYaGH/rRzH" TargetMode="External"/><Relationship Id="rId111" Type="http://schemas.openxmlformats.org/officeDocument/2006/relationships/hyperlink" Target="http://paperpile.com/b/6nYaGH/jAgj" TargetMode="External"/><Relationship Id="rId84" Type="http://schemas.openxmlformats.org/officeDocument/2006/relationships/hyperlink" Target="http://paperpile.com/b/6nYaGH/tAaX" TargetMode="External"/><Relationship Id="rId83" Type="http://schemas.openxmlformats.org/officeDocument/2006/relationships/hyperlink" Target="http://paperpile.com/b/6nYaGH/tAaX" TargetMode="External"/><Relationship Id="rId86" Type="http://schemas.openxmlformats.org/officeDocument/2006/relationships/hyperlink" Target="http://paperpile.com/b/6nYaGH/uCdp" TargetMode="External"/><Relationship Id="rId85" Type="http://schemas.openxmlformats.org/officeDocument/2006/relationships/hyperlink" Target="http://paperpile.com/b/6nYaGH/uCdp" TargetMode="External"/><Relationship Id="rId88" Type="http://schemas.openxmlformats.org/officeDocument/2006/relationships/hyperlink" Target="http://paperpile.com/b/6nYaGH/uCdp" TargetMode="External"/><Relationship Id="rId150" Type="http://schemas.openxmlformats.org/officeDocument/2006/relationships/hyperlink" Target="http://paperpile.com/b/6nYaGH/sOjx" TargetMode="External"/><Relationship Id="rId87" Type="http://schemas.openxmlformats.org/officeDocument/2006/relationships/hyperlink" Target="http://paperpile.com/b/6nYaGH/uCdp" TargetMode="External"/><Relationship Id="rId89" Type="http://schemas.openxmlformats.org/officeDocument/2006/relationships/hyperlink" Target="http://paperpile.com/b/6nYaGH/uCdp" TargetMode="External"/><Relationship Id="rId80" Type="http://schemas.openxmlformats.org/officeDocument/2006/relationships/hyperlink" Target="http://paperpile.com/b/6nYaGH/tAaX" TargetMode="External"/><Relationship Id="rId82" Type="http://schemas.openxmlformats.org/officeDocument/2006/relationships/hyperlink" Target="http://paperpile.com/b/6nYaGH/tAaX" TargetMode="External"/><Relationship Id="rId81" Type="http://schemas.openxmlformats.org/officeDocument/2006/relationships/hyperlink" Target="http://paperpile.com/b/6nYaGH/tAa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6nYaGH/sOjx" TargetMode="External"/><Relationship Id="rId4" Type="http://schemas.openxmlformats.org/officeDocument/2006/relationships/fontTable" Target="fontTable.xml"/><Relationship Id="rId148" Type="http://schemas.openxmlformats.org/officeDocument/2006/relationships/hyperlink" Target="http://paperpile.com/b/6nYaGH/sOjx" TargetMode="External"/><Relationship Id="rId9" Type="http://schemas.openxmlformats.org/officeDocument/2006/relationships/hyperlink" Target="https://github.com/sjfandrews/MitoImpute" TargetMode="External"/><Relationship Id="rId143" Type="http://schemas.openxmlformats.org/officeDocument/2006/relationships/hyperlink" Target="http://paperpile.com/b/6nYaGH/EPF5" TargetMode="External"/><Relationship Id="rId142" Type="http://schemas.openxmlformats.org/officeDocument/2006/relationships/hyperlink" Target="http://paperpile.com/b/6nYaGH/EPF5" TargetMode="External"/><Relationship Id="rId141" Type="http://schemas.openxmlformats.org/officeDocument/2006/relationships/hyperlink" Target="http://paperpile.com/b/6nYaGH/EPF5" TargetMode="External"/><Relationship Id="rId140" Type="http://schemas.openxmlformats.org/officeDocument/2006/relationships/hyperlink" Target="http://paperpile.com/b/6nYaGH/WWBy" TargetMode="External"/><Relationship Id="rId5" Type="http://schemas.openxmlformats.org/officeDocument/2006/relationships/numbering" Target="numbering.xml"/><Relationship Id="rId147" Type="http://schemas.openxmlformats.org/officeDocument/2006/relationships/hyperlink" Target="http://paperpile.com/b/6nYaGH/EPF5" TargetMode="External"/><Relationship Id="rId6" Type="http://schemas.openxmlformats.org/officeDocument/2006/relationships/styles" Target="styles.xml"/><Relationship Id="rId146" Type="http://schemas.openxmlformats.org/officeDocument/2006/relationships/hyperlink" Target="http://paperpile.com/b/6nYaGH/EPF5" TargetMode="External"/><Relationship Id="rId7" Type="http://schemas.openxmlformats.org/officeDocument/2006/relationships/hyperlink" Target="mailto:shea.andrews@mssm.edu" TargetMode="External"/><Relationship Id="rId145" Type="http://schemas.openxmlformats.org/officeDocument/2006/relationships/hyperlink" Target="http://paperpile.com/b/6nYaGH/EPF5" TargetMode="External"/><Relationship Id="rId8" Type="http://schemas.openxmlformats.org/officeDocument/2006/relationships/hyperlink" Target="http://adni.loni.usc.edu/wp-content/uploads/how_to_apply/ADNI_Acknowledgement_List.pdf" TargetMode="External"/><Relationship Id="rId144" Type="http://schemas.openxmlformats.org/officeDocument/2006/relationships/hyperlink" Target="http://paperpile.com/b/6nYaGH/EPF5" TargetMode="External"/><Relationship Id="rId73" Type="http://schemas.openxmlformats.org/officeDocument/2006/relationships/hyperlink" Target="http://paperpile.com/b/6nYaGH/kw3a" TargetMode="External"/><Relationship Id="rId72" Type="http://schemas.openxmlformats.org/officeDocument/2006/relationships/hyperlink" Target="http://paperpile.com/b/6nYaGH/kw3a" TargetMode="External"/><Relationship Id="rId75" Type="http://schemas.openxmlformats.org/officeDocument/2006/relationships/hyperlink" Target="http://paperpile.com/b/6nYaGH/kw3a" TargetMode="External"/><Relationship Id="rId74" Type="http://schemas.openxmlformats.org/officeDocument/2006/relationships/hyperlink" Target="http://paperpile.com/b/6nYaGH/kw3a" TargetMode="External"/><Relationship Id="rId77" Type="http://schemas.openxmlformats.org/officeDocument/2006/relationships/hyperlink" Target="http://paperpile.com/b/6nYaGH/kw3a" TargetMode="External"/><Relationship Id="rId76" Type="http://schemas.openxmlformats.org/officeDocument/2006/relationships/hyperlink" Target="http://paperpile.com/b/6nYaGH/kw3a" TargetMode="External"/><Relationship Id="rId79" Type="http://schemas.openxmlformats.org/officeDocument/2006/relationships/hyperlink" Target="http://paperpile.com/b/6nYaGH/tAaX" TargetMode="External"/><Relationship Id="rId78" Type="http://schemas.openxmlformats.org/officeDocument/2006/relationships/hyperlink" Target="http://paperpile.com/b/6nYaGH/tAaX" TargetMode="External"/><Relationship Id="rId71" Type="http://schemas.openxmlformats.org/officeDocument/2006/relationships/hyperlink" Target="http://paperpile.com/b/6nYaGH/kw3a" TargetMode="External"/><Relationship Id="rId70" Type="http://schemas.openxmlformats.org/officeDocument/2006/relationships/hyperlink" Target="http://paperpile.com/b/6nYaGH/B4Lf" TargetMode="External"/><Relationship Id="rId139" Type="http://schemas.openxmlformats.org/officeDocument/2006/relationships/hyperlink" Target="http://paperpile.com/b/6nYaGH/WWBy" TargetMode="External"/><Relationship Id="rId138" Type="http://schemas.openxmlformats.org/officeDocument/2006/relationships/hyperlink" Target="http://paperpile.com/b/6nYaGH/WWBy" TargetMode="External"/><Relationship Id="rId137" Type="http://schemas.openxmlformats.org/officeDocument/2006/relationships/hyperlink" Target="http://paperpile.com/b/6nYaGH/WWBy" TargetMode="External"/><Relationship Id="rId132" Type="http://schemas.openxmlformats.org/officeDocument/2006/relationships/hyperlink" Target="http://paperpile.com/b/6nYaGH/uXSH" TargetMode="External"/><Relationship Id="rId131" Type="http://schemas.openxmlformats.org/officeDocument/2006/relationships/hyperlink" Target="http://paperpile.com/b/6nYaGH/uXSH" TargetMode="External"/><Relationship Id="rId130" Type="http://schemas.openxmlformats.org/officeDocument/2006/relationships/hyperlink" Target="http://paperpile.com/b/6nYaGH/uXSH" TargetMode="External"/><Relationship Id="rId136" Type="http://schemas.openxmlformats.org/officeDocument/2006/relationships/hyperlink" Target="http://paperpile.com/b/6nYaGH/WWBy" TargetMode="External"/><Relationship Id="rId135" Type="http://schemas.openxmlformats.org/officeDocument/2006/relationships/hyperlink" Target="http://paperpile.com/b/6nYaGH/WWBy" TargetMode="External"/><Relationship Id="rId134" Type="http://schemas.openxmlformats.org/officeDocument/2006/relationships/hyperlink" Target="http://paperpile.com/b/6nYaGH/WWBy" TargetMode="External"/><Relationship Id="rId133" Type="http://schemas.openxmlformats.org/officeDocument/2006/relationships/hyperlink" Target="http://paperpile.com/b/6nYaGH/uXSH" TargetMode="External"/><Relationship Id="rId62" Type="http://schemas.openxmlformats.org/officeDocument/2006/relationships/hyperlink" Target="https://paperpile.com/c/6nYaGH/sOjx" TargetMode="External"/><Relationship Id="rId61" Type="http://schemas.openxmlformats.org/officeDocument/2006/relationships/hyperlink" Target="https://paperpile.com/c/6nYaGH/s4qF" TargetMode="External"/><Relationship Id="rId64" Type="http://schemas.openxmlformats.org/officeDocument/2006/relationships/hyperlink" Target="http://paperpile.com/b/6nYaGH/B4Lf" TargetMode="External"/><Relationship Id="rId63" Type="http://schemas.openxmlformats.org/officeDocument/2006/relationships/hyperlink" Target="http://www.jpbfoundation.org" TargetMode="External"/><Relationship Id="rId66" Type="http://schemas.openxmlformats.org/officeDocument/2006/relationships/hyperlink" Target="http://paperpile.com/b/6nYaGH/B4Lf" TargetMode="External"/><Relationship Id="rId65" Type="http://schemas.openxmlformats.org/officeDocument/2006/relationships/hyperlink" Target="http://paperpile.com/b/6nYaGH/B4Lf" TargetMode="External"/><Relationship Id="rId68" Type="http://schemas.openxmlformats.org/officeDocument/2006/relationships/hyperlink" Target="http://paperpile.com/b/6nYaGH/B4Lf" TargetMode="External"/><Relationship Id="rId67" Type="http://schemas.openxmlformats.org/officeDocument/2006/relationships/hyperlink" Target="http://paperpile.com/b/6nYaGH/B4Lf" TargetMode="External"/><Relationship Id="rId60" Type="http://schemas.openxmlformats.org/officeDocument/2006/relationships/hyperlink" Target="https://paperpile.com/c/6nYaGH/s4qF" TargetMode="External"/><Relationship Id="rId69" Type="http://schemas.openxmlformats.org/officeDocument/2006/relationships/hyperlink" Target="http://paperpile.com/b/6nYaGH/B4Lf" TargetMode="External"/><Relationship Id="rId51" Type="http://schemas.openxmlformats.org/officeDocument/2006/relationships/hyperlink" Target="https://paperpile.com/c/6nYaGH/s4qF" TargetMode="External"/><Relationship Id="rId50" Type="http://schemas.openxmlformats.org/officeDocument/2006/relationships/hyperlink" Target="https://paperpile.com/c/6nYaGH/QoS2" TargetMode="External"/><Relationship Id="rId53" Type="http://schemas.openxmlformats.org/officeDocument/2006/relationships/hyperlink" Target="https://paperpile.com/c/6nYaGH/WWBy" TargetMode="External"/><Relationship Id="rId52" Type="http://schemas.openxmlformats.org/officeDocument/2006/relationships/hyperlink" Target="https://paperpile.com/c/6nYaGH/jAgj" TargetMode="External"/><Relationship Id="rId55" Type="http://schemas.openxmlformats.org/officeDocument/2006/relationships/hyperlink" Target="https://paperpile.com/c/6nYaGH/WWBy" TargetMode="External"/><Relationship Id="rId54" Type="http://schemas.openxmlformats.org/officeDocument/2006/relationships/hyperlink" Target="https://paperpile.com/c/6nYaGH/WWBy" TargetMode="External"/><Relationship Id="rId57" Type="http://schemas.openxmlformats.org/officeDocument/2006/relationships/hyperlink" Target="https://paperpile.com/c/6nYaGH/EPF5" TargetMode="External"/><Relationship Id="rId56" Type="http://schemas.openxmlformats.org/officeDocument/2006/relationships/hyperlink" Target="https://paperpile.com/c/6nYaGH/EPF5" TargetMode="External"/><Relationship Id="rId159" Type="http://schemas.openxmlformats.org/officeDocument/2006/relationships/footer" Target="footer1.xml"/><Relationship Id="rId59" Type="http://schemas.openxmlformats.org/officeDocument/2006/relationships/hyperlink" Target="https://paperpile.com/c/6nYaGH/s4qF" TargetMode="External"/><Relationship Id="rId154" Type="http://schemas.openxmlformats.org/officeDocument/2006/relationships/hyperlink" Target="http://paperpile.com/b/6nYaGH/sOjx" TargetMode="External"/><Relationship Id="rId58" Type="http://schemas.openxmlformats.org/officeDocument/2006/relationships/hyperlink" Target="https://paperpile.com/c/6nYaGH/EPF5" TargetMode="External"/><Relationship Id="rId153" Type="http://schemas.openxmlformats.org/officeDocument/2006/relationships/hyperlink" Target="http://paperpile.com/b/6nYaGH/sOjx" TargetMode="External"/><Relationship Id="rId152" Type="http://schemas.openxmlformats.org/officeDocument/2006/relationships/hyperlink" Target="http://paperpile.com/b/6nYaGH/sOjx" TargetMode="External"/><Relationship Id="rId151" Type="http://schemas.openxmlformats.org/officeDocument/2006/relationships/hyperlink" Target="http://paperpile.com/b/6nYaGH/sOjx" TargetMode="External"/><Relationship Id="rId158" Type="http://schemas.openxmlformats.org/officeDocument/2006/relationships/hyperlink" Target="https://docs.google.com/spreadsheets/d/1Km7TI6vZeAgH10Gye6SwFALLsd_WQB2UGWGbMFDA4Bk/edit?usp=sharing" TargetMode="External"/><Relationship Id="rId157" Type="http://schemas.openxmlformats.org/officeDocument/2006/relationships/hyperlink" Target="http://paperpile.com/b/6nYaGH/s4qF" TargetMode="External"/><Relationship Id="rId156" Type="http://schemas.openxmlformats.org/officeDocument/2006/relationships/hyperlink" Target="http://paperpile.com/b/6nYaGH/s4qF" TargetMode="External"/><Relationship Id="rId155" Type="http://schemas.openxmlformats.org/officeDocument/2006/relationships/hyperlink" Target="http://paperpile.com/b/6nYaGH/s4q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