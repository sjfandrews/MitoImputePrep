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8F4CB" w14:textId="77777777" w:rsidR="009A2C91" w:rsidRDefault="0079294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globally diverse reference alignment and panel for imputation of mitochondrial DNA variants </w:t>
      </w:r>
    </w:p>
    <w:p w14:paraId="5A23C58B" w14:textId="77777777" w:rsidR="009A2C91" w:rsidRDefault="009A2C91">
      <w:pPr>
        <w:spacing w:line="480" w:lineRule="auto"/>
        <w:jc w:val="both"/>
        <w:rPr>
          <w:rFonts w:ascii="Times New Roman" w:eastAsia="Times New Roman" w:hAnsi="Times New Roman" w:cs="Times New Roman"/>
          <w:b/>
          <w:sz w:val="24"/>
          <w:szCs w:val="24"/>
        </w:rPr>
      </w:pPr>
    </w:p>
    <w:p w14:paraId="295E4F5F"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 W McInerney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Brian Fulton-Howard</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Christopher Patterson</w:t>
      </w:r>
      <w:r>
        <w:rPr>
          <w:rFonts w:ascii="Times New Roman" w:eastAsia="Times New Roman" w:hAnsi="Times New Roman" w:cs="Times New Roman"/>
          <w:sz w:val="24"/>
          <w:szCs w:val="24"/>
          <w:vertAlign w:val="superscript"/>
        </w:rPr>
        <w:t>3,4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Devashi</w:t>
      </w:r>
      <w:proofErr w:type="spellEnd"/>
      <w:r>
        <w:rPr>
          <w:rFonts w:ascii="Times New Roman" w:eastAsia="Times New Roman" w:hAnsi="Times New Roman" w:cs="Times New Roman"/>
          <w:sz w:val="24"/>
          <w:szCs w:val="24"/>
        </w:rPr>
        <w:t xml:space="preserve"> Paliwal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Lars S Jermiin</w:t>
      </w:r>
      <w:r>
        <w:rPr>
          <w:rFonts w:ascii="Times New Roman" w:eastAsia="Times New Roman" w:hAnsi="Times New Roman" w:cs="Times New Roman"/>
          <w:sz w:val="24"/>
          <w:szCs w:val="24"/>
          <w:vertAlign w:val="superscript"/>
        </w:rPr>
        <w:t>5,6,7,8</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Hardip</w:t>
      </w:r>
      <w:proofErr w:type="spellEnd"/>
      <w:r>
        <w:rPr>
          <w:rFonts w:ascii="Times New Roman" w:eastAsia="Times New Roman" w:hAnsi="Times New Roman" w:cs="Times New Roman"/>
          <w:sz w:val="24"/>
          <w:szCs w:val="24"/>
        </w:rPr>
        <w:t xml:space="preserve"> R Patel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Judy Pa</w:t>
      </w:r>
      <w:r>
        <w:rPr>
          <w:rFonts w:ascii="Times New Roman" w:eastAsia="Times New Roman" w:hAnsi="Times New Roman" w:cs="Times New Roman"/>
          <w:sz w:val="24"/>
          <w:szCs w:val="24"/>
          <w:vertAlign w:val="superscript"/>
        </w:rPr>
        <w:t>3,4</w:t>
      </w:r>
      <w:r>
        <w:rPr>
          <w:rFonts w:ascii="Times New Roman" w:eastAsia="Times New Roman" w:hAnsi="Times New Roman" w:cs="Times New Roman"/>
          <w:sz w:val="24"/>
          <w:szCs w:val="24"/>
        </w:rPr>
        <w:t>, Russell H Swerdlow</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Alison Goate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Simon Easteal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Shea J Andrews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for the Alzheimer’s Disease Neuroimaging Initiative</w:t>
      </w:r>
      <w:r>
        <w:rPr>
          <w:rFonts w:ascii="Times New Roman" w:eastAsia="Times New Roman" w:hAnsi="Times New Roman" w:cs="Times New Roman"/>
          <w:color w:val="545454"/>
          <w:sz w:val="24"/>
          <w:szCs w:val="24"/>
          <w:highlight w:val="white"/>
          <w:vertAlign w:val="superscript"/>
        </w:rPr>
        <w:t>†</w:t>
      </w:r>
    </w:p>
    <w:p w14:paraId="2217BC3E" w14:textId="77777777" w:rsidR="009A2C91" w:rsidRDefault="009A2C91">
      <w:pPr>
        <w:spacing w:line="480" w:lineRule="auto"/>
        <w:jc w:val="both"/>
        <w:rPr>
          <w:rFonts w:ascii="Times New Roman" w:eastAsia="Times New Roman" w:hAnsi="Times New Roman" w:cs="Times New Roman"/>
          <w:sz w:val="24"/>
          <w:szCs w:val="24"/>
        </w:rPr>
      </w:pPr>
    </w:p>
    <w:p w14:paraId="039D4A01"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The John Curtin School of Medical Research, The Australian National University, Canberra, Australian Capital Territory, Australia</w:t>
      </w:r>
    </w:p>
    <w:p w14:paraId="442CB3AC"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Ronald M. Loeb Center for Alzheimer’s disease, Department of Neuroscience, Icahn School of Medicine at Mount Sinai, New York, New York, USA</w:t>
      </w:r>
    </w:p>
    <w:p w14:paraId="01F5A6E1" w14:textId="77777777" w:rsidR="009A2C91" w:rsidRDefault="00792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Mark and Mary Stevens Neuroimaging and Informatics Institute, Keck School of Medicine, University of Southern California, Los Angeles, CA, USA</w:t>
      </w:r>
    </w:p>
    <w:p w14:paraId="480FAD9A" w14:textId="77777777" w:rsidR="009A2C91" w:rsidRDefault="00792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Department of Neurology, Alzheimer’s Disease Research Center, Keck School of Medicine, University of Southern California, Los Angeles, CA, USA</w:t>
      </w:r>
    </w:p>
    <w:p w14:paraId="1C83B8B4" w14:textId="77777777" w:rsidR="009A2C91" w:rsidRDefault="00792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CSIRO Land &amp; Water, Commonwealth Scientific Industrial &amp; Research Organization, Acton, ACT 2601, Australia</w:t>
      </w:r>
    </w:p>
    <w:p w14:paraId="04518E03" w14:textId="77777777" w:rsidR="009A2C91" w:rsidRDefault="00792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Research School of Biology, Australian National University, Canberra, ACT 2601, Australia</w:t>
      </w:r>
    </w:p>
    <w:p w14:paraId="47C1BA8B" w14:textId="77777777" w:rsidR="009A2C91" w:rsidRDefault="00792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School of Biology and Environmental Science, University College Dublin, Belfield, Dublin 4, Ireland</w:t>
      </w:r>
    </w:p>
    <w:p w14:paraId="6E1E3BD6" w14:textId="77777777" w:rsidR="009A2C91" w:rsidRDefault="00792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Earth Institute, University College Dublin, Belfield, Dublin 4, Ireland</w:t>
      </w:r>
    </w:p>
    <w:p w14:paraId="18EA7CAD" w14:textId="77777777" w:rsidR="009A2C91" w:rsidRDefault="00792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Department of Neurology, Alzheimer’s Disease Center, University of Kansas, Fairway, KS, USA</w:t>
      </w:r>
    </w:p>
    <w:p w14:paraId="76BDBD1B" w14:textId="77777777" w:rsidR="009A2C91" w:rsidRDefault="009A2C91">
      <w:pPr>
        <w:spacing w:line="480" w:lineRule="auto"/>
        <w:jc w:val="both"/>
        <w:rPr>
          <w:rFonts w:ascii="Times New Roman" w:eastAsia="Times New Roman" w:hAnsi="Times New Roman" w:cs="Times New Roman"/>
          <w:sz w:val="24"/>
          <w:szCs w:val="24"/>
        </w:rPr>
      </w:pPr>
    </w:p>
    <w:p w14:paraId="680CA0DA" w14:textId="77777777" w:rsidR="009A2C91" w:rsidRDefault="009A2C91">
      <w:pPr>
        <w:spacing w:line="480" w:lineRule="auto"/>
        <w:jc w:val="both"/>
        <w:rPr>
          <w:rFonts w:ascii="Times New Roman" w:eastAsia="Times New Roman" w:hAnsi="Times New Roman" w:cs="Times New Roman"/>
          <w:b/>
          <w:sz w:val="24"/>
          <w:szCs w:val="24"/>
        </w:rPr>
      </w:pPr>
    </w:p>
    <w:p w14:paraId="4783C8B3" w14:textId="77777777" w:rsidR="009A2C91" w:rsidRDefault="00792947">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*Correspondence to: Shea Andrews, The Icahn School of Medicine at Mount Sinai, 1 Gustave L. Levy Place, New York, NY 10029, USA</w:t>
      </w:r>
      <w:r>
        <w:rPr>
          <w:rFonts w:ascii="Times New Roman" w:eastAsia="Times New Roman" w:hAnsi="Times New Roman" w:cs="Times New Roman"/>
          <w:color w:val="222222"/>
          <w:sz w:val="24"/>
          <w:szCs w:val="24"/>
          <w:highlight w:val="white"/>
        </w:rPr>
        <w:t xml:space="preserve">. </w:t>
      </w:r>
    </w:p>
    <w:p w14:paraId="25B75E62" w14:textId="77777777" w:rsidR="009A2C91" w:rsidRDefault="00792947">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Tel: +1-212-659-8632; E-mail: </w:t>
      </w:r>
      <w:hyperlink r:id="rId8">
        <w:r>
          <w:rPr>
            <w:rFonts w:ascii="Times New Roman" w:eastAsia="Times New Roman" w:hAnsi="Times New Roman" w:cs="Times New Roman"/>
            <w:color w:val="1155CC"/>
            <w:sz w:val="24"/>
            <w:szCs w:val="24"/>
            <w:highlight w:val="white"/>
            <w:u w:val="single"/>
          </w:rPr>
          <w:t>shea.andrews@mssm.edu</w:t>
        </w:r>
      </w:hyperlink>
      <w:r>
        <w:rPr>
          <w:rFonts w:ascii="Times New Roman" w:eastAsia="Times New Roman" w:hAnsi="Times New Roman" w:cs="Times New Roman"/>
          <w:color w:val="222222"/>
          <w:sz w:val="24"/>
          <w:szCs w:val="24"/>
          <w:highlight w:val="white"/>
        </w:rPr>
        <w:t xml:space="preserve"> </w:t>
      </w:r>
    </w:p>
    <w:p w14:paraId="06ACA9E6" w14:textId="77777777" w:rsidR="009A2C91" w:rsidRDefault="009A2C91">
      <w:pPr>
        <w:spacing w:line="480" w:lineRule="auto"/>
        <w:jc w:val="both"/>
        <w:rPr>
          <w:rFonts w:ascii="Times New Roman" w:eastAsia="Times New Roman" w:hAnsi="Times New Roman" w:cs="Times New Roman"/>
          <w:b/>
          <w:color w:val="222222"/>
          <w:sz w:val="24"/>
          <w:szCs w:val="24"/>
          <w:highlight w:val="white"/>
        </w:rPr>
      </w:pPr>
    </w:p>
    <w:p w14:paraId="28FE9D4B"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545454"/>
          <w:sz w:val="24"/>
          <w:szCs w:val="24"/>
          <w:highlight w:val="white"/>
          <w:vertAlign w:val="superscript"/>
        </w:rPr>
        <w:t>†</w:t>
      </w:r>
      <w:r>
        <w:rPr>
          <w:rFonts w:ascii="Times New Roman" w:eastAsia="Times New Roman" w:hAnsi="Times New Roman" w:cs="Times New Roman"/>
          <w:sz w:val="24"/>
          <w:szCs w:val="24"/>
        </w:rPr>
        <w:t xml:space="preserve">Data used in the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p>
    <w:p w14:paraId="4AE51DB0" w14:textId="77777777" w:rsidR="009A2C91" w:rsidRDefault="001E2862">
      <w:pPr>
        <w:spacing w:line="480" w:lineRule="auto"/>
        <w:jc w:val="both"/>
        <w:rPr>
          <w:rFonts w:ascii="Times New Roman" w:eastAsia="Times New Roman" w:hAnsi="Times New Roman" w:cs="Times New Roman"/>
          <w:b/>
          <w:color w:val="222222"/>
          <w:sz w:val="24"/>
          <w:szCs w:val="24"/>
          <w:highlight w:val="white"/>
        </w:rPr>
      </w:pPr>
      <w:hyperlink r:id="rId9">
        <w:r w:rsidR="00792947">
          <w:rPr>
            <w:rFonts w:ascii="Times New Roman" w:eastAsia="Times New Roman" w:hAnsi="Times New Roman" w:cs="Times New Roman"/>
            <w:color w:val="1155CC"/>
            <w:sz w:val="24"/>
            <w:szCs w:val="24"/>
            <w:u w:val="single"/>
          </w:rPr>
          <w:t>http://adni.loni.usc.edu/wp-content/uploads/how_to_apply/ADNI_Acknowledgement_List.pdf</w:t>
        </w:r>
      </w:hyperlink>
    </w:p>
    <w:p w14:paraId="52B0C1CD" w14:textId="77777777" w:rsidR="009A2C91" w:rsidRDefault="009A2C91">
      <w:pPr>
        <w:spacing w:line="480" w:lineRule="auto"/>
        <w:jc w:val="both"/>
        <w:rPr>
          <w:rFonts w:ascii="Times New Roman" w:eastAsia="Times New Roman" w:hAnsi="Times New Roman" w:cs="Times New Roman"/>
          <w:b/>
          <w:color w:val="222222"/>
          <w:sz w:val="24"/>
          <w:szCs w:val="24"/>
          <w:highlight w:val="white"/>
        </w:rPr>
      </w:pPr>
    </w:p>
    <w:p w14:paraId="6207BFA5" w14:textId="77777777" w:rsidR="009A2C91" w:rsidRDefault="009A2C91">
      <w:pPr>
        <w:spacing w:line="480" w:lineRule="auto"/>
        <w:jc w:val="both"/>
        <w:rPr>
          <w:rFonts w:ascii="Times New Roman" w:eastAsia="Times New Roman" w:hAnsi="Times New Roman" w:cs="Times New Roman"/>
          <w:color w:val="FF0000"/>
          <w:sz w:val="24"/>
          <w:szCs w:val="24"/>
        </w:rPr>
      </w:pPr>
    </w:p>
    <w:p w14:paraId="5E50058A" w14:textId="77777777" w:rsidR="009A2C91" w:rsidRDefault="00792947">
      <w:pPr>
        <w:spacing w:line="480" w:lineRule="auto"/>
        <w:jc w:val="both"/>
        <w:rPr>
          <w:rFonts w:ascii="Times New Roman" w:eastAsia="Times New Roman" w:hAnsi="Times New Roman" w:cs="Times New Roman"/>
          <w:sz w:val="24"/>
          <w:szCs w:val="24"/>
        </w:rPr>
      </w:pPr>
      <w:r>
        <w:br w:type="page"/>
      </w:r>
    </w:p>
    <w:p w14:paraId="3EF16EDA" w14:textId="77777777" w:rsidR="009A2C91" w:rsidRDefault="00792947">
      <w:pPr>
        <w:pStyle w:val="Heading1"/>
        <w:spacing w:line="480" w:lineRule="auto"/>
        <w:jc w:val="both"/>
        <w:rPr>
          <w:rFonts w:ascii="Times New Roman" w:eastAsia="Times New Roman" w:hAnsi="Times New Roman" w:cs="Times New Roman"/>
          <w:b/>
          <w:sz w:val="24"/>
          <w:szCs w:val="24"/>
        </w:rPr>
      </w:pPr>
      <w:bookmarkStart w:id="0" w:name="_fy9r8247mpgh" w:colFirst="0" w:colLast="0"/>
      <w:bookmarkEnd w:id="0"/>
      <w:commentRangeStart w:id="1"/>
      <w:r>
        <w:rPr>
          <w:rFonts w:ascii="Times New Roman" w:eastAsia="Times New Roman" w:hAnsi="Times New Roman" w:cs="Times New Roman"/>
          <w:b/>
          <w:sz w:val="24"/>
          <w:szCs w:val="24"/>
        </w:rPr>
        <w:lastRenderedPageBreak/>
        <w:t>Abstract</w:t>
      </w:r>
      <w:commentRangeEnd w:id="1"/>
      <w:r>
        <w:commentReference w:id="1"/>
      </w:r>
    </w:p>
    <w:p w14:paraId="4F36745D" w14:textId="77777777" w:rsidR="009A2C91" w:rsidRDefault="00792947">
      <w:pPr>
        <w:spacing w:line="480" w:lineRule="auto"/>
        <w:jc w:val="both"/>
        <w:rPr>
          <w:ins w:id="2" w:author="Tim McInerney" w:date="2020-04-30T08:39:00Z"/>
          <w:del w:id="3" w:author="Tim McInerney" w:date="2020-04-30T08:3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w:t>
      </w:r>
      <w:ins w:id="4" w:author="Tim McInerney" w:date="2020-04-30T08:39:00Z">
        <w:r>
          <w:rPr>
            <w:rFonts w:ascii="Times New Roman" w:eastAsia="Times New Roman" w:hAnsi="Times New Roman" w:cs="Times New Roman"/>
            <w:sz w:val="24"/>
            <w:szCs w:val="24"/>
          </w:rPr>
          <w:t xml:space="preserve">Some existing mitochondrial DNA (mtDNA) datasets have been generated from genotyping microarrays or only the hypervariable regions, therefore they do not include full sequence information. For this </w:t>
        </w:r>
        <w:proofErr w:type="gramStart"/>
        <w:r>
          <w:rPr>
            <w:rFonts w:ascii="Times New Roman" w:eastAsia="Times New Roman" w:hAnsi="Times New Roman" w:cs="Times New Roman"/>
            <w:sz w:val="24"/>
            <w:szCs w:val="24"/>
          </w:rPr>
          <w:t>reason</w:t>
        </w:r>
        <w:proofErr w:type="gramEnd"/>
        <w:r>
          <w:rPr>
            <w:rFonts w:ascii="Times New Roman" w:eastAsia="Times New Roman" w:hAnsi="Times New Roman" w:cs="Times New Roman"/>
            <w:sz w:val="24"/>
            <w:szCs w:val="24"/>
          </w:rPr>
          <w:t xml:space="preserve"> they have limited capacity to assign mtDNA sequences to haplogroups (proxies for phylogenetic lineages). To address this limitation, we have created and curated a reference alignment and panel consisting of publicly available mtDNA sequences from which missing mtDNA single nucleotide variants can be imputed statistically. We have packaged these reference resources into a user-friendly imputation pipeline, </w:t>
        </w:r>
        <w:proofErr w:type="spellStart"/>
        <w:r>
          <w:rPr>
            <w:rFonts w:ascii="Times New Roman" w:eastAsia="Times New Roman" w:hAnsi="Times New Roman" w:cs="Times New Roman"/>
            <w:sz w:val="24"/>
            <w:szCs w:val="24"/>
          </w:rPr>
          <w:t>MitoImpute</w:t>
        </w:r>
        <w:proofErr w:type="spellEnd"/>
        <w:r>
          <w:rPr>
            <w:rFonts w:ascii="Times New Roman" w:eastAsia="Times New Roman" w:hAnsi="Times New Roman" w:cs="Times New Roman"/>
            <w:sz w:val="24"/>
            <w:szCs w:val="24"/>
          </w:rPr>
          <w:t>.</w:t>
        </w:r>
      </w:ins>
    </w:p>
    <w:p w14:paraId="771B0573" w14:textId="77777777" w:rsidR="009A2C91" w:rsidRDefault="00792947">
      <w:pPr>
        <w:spacing w:line="480" w:lineRule="auto"/>
        <w:jc w:val="both"/>
        <w:rPr>
          <w:rFonts w:ascii="Times New Roman" w:eastAsia="Times New Roman" w:hAnsi="Times New Roman" w:cs="Times New Roman"/>
          <w:sz w:val="24"/>
          <w:szCs w:val="24"/>
        </w:rPr>
      </w:pPr>
      <w:del w:id="5" w:author="Tim McInerney" w:date="2020-04-30T08:39:00Z">
        <w:r>
          <w:rPr>
            <w:rFonts w:ascii="Times New Roman" w:eastAsia="Times New Roman" w:hAnsi="Times New Roman" w:cs="Times New Roman"/>
            <w:sz w:val="24"/>
            <w:szCs w:val="24"/>
          </w:rPr>
          <w:delText>Genotyping microarrays do not identify all single nucleotide variants in mitochondrial genomes (mtSNVs). For this reason they have limited capacity to assign mt genomes to phylogenetic lineages (haplogroups. To address this limitation, we developed MitoImpute, a method for imputing missing mtSNVs using a reference panel of 36,960 publicly available human mitochondrial genome sequences.</w:delText>
        </w:r>
      </w:del>
    </w:p>
    <w:p w14:paraId="62ACFBAB"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3FC8BB" w14:textId="77777777" w:rsidR="009A2C91" w:rsidRDefault="00792947">
      <w:pPr>
        <w:spacing w:line="480" w:lineRule="auto"/>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sz w:val="24"/>
          <w:szCs w:val="24"/>
        </w:rPr>
        <w:t xml:space="preserve">Results: </w:t>
      </w:r>
      <w:ins w:id="6" w:author="Tim McInerney" w:date="2020-04-30T08:47:00Z">
        <w:r>
          <w:rPr>
            <w:rFonts w:ascii="Times New Roman" w:eastAsia="Times New Roman" w:hAnsi="Times New Roman" w:cs="Times New Roman"/>
            <w:sz w:val="24"/>
            <w:szCs w:val="24"/>
          </w:rPr>
          <w:t xml:space="preserve">We downloaded and aligned publicly available complete human mtDNA sequences from GenBank. After filtering and quality control, we aligned 36,960 sequences, which was subsequently reformatted for use in IMPUTE2. </w:t>
        </w:r>
      </w:ins>
      <w:r>
        <w:rPr>
          <w:rFonts w:ascii="Times New Roman" w:eastAsia="Times New Roman" w:hAnsi="Times New Roman" w:cs="Times New Roman"/>
          <w:sz w:val="24"/>
          <w:szCs w:val="24"/>
        </w:rPr>
        <w:t xml:space="preserve">We assessed the imputation accuracy of </w:t>
      </w:r>
      <w:proofErr w:type="spellStart"/>
      <w:r>
        <w:rPr>
          <w:rFonts w:ascii="Times New Roman" w:eastAsia="Times New Roman" w:hAnsi="Times New Roman" w:cs="Times New Roman"/>
          <w:sz w:val="24"/>
          <w:szCs w:val="24"/>
        </w:rPr>
        <w:t>MitoImpute</w:t>
      </w:r>
      <w:proofErr w:type="spellEnd"/>
      <w:r>
        <w:rPr>
          <w:rFonts w:ascii="Times New Roman" w:eastAsia="Times New Roman" w:hAnsi="Times New Roman" w:cs="Times New Roman"/>
          <w:sz w:val="24"/>
          <w:szCs w:val="24"/>
        </w:rPr>
        <w:t xml:space="preserve"> by measuring haplogroup and genotype concordance in data from the 1,000 Genomes Project and Alzheimer’s Disease Neuroimaging Initiative. The mean improvement of haplogroup assignment in the 1,000 Genomes samples was 42.7% (Matthew’s correlation coefficient of MCC=0.64). In ADNI cohort, we imputed missing SNVs.  The results show that </w:t>
      </w:r>
      <w:ins w:id="7" w:author="Tim McInerney" w:date="2020-04-30T08:50:00Z">
        <w:r>
          <w:rPr>
            <w:rFonts w:ascii="Times New Roman" w:eastAsia="Times New Roman" w:hAnsi="Times New Roman" w:cs="Times New Roman"/>
            <w:sz w:val="24"/>
            <w:szCs w:val="24"/>
          </w:rPr>
          <w:t xml:space="preserve">our reference alignment and panel </w:t>
        </w:r>
      </w:ins>
      <w:del w:id="8" w:author="Tim McInerney" w:date="2020-04-30T08:50:00Z">
        <w:r>
          <w:rPr>
            <w:rFonts w:ascii="Times New Roman" w:eastAsia="Times New Roman" w:hAnsi="Times New Roman" w:cs="Times New Roman"/>
            <w:sz w:val="24"/>
            <w:szCs w:val="24"/>
          </w:rPr>
          <w:delText>MitoImpute</w:delText>
        </w:r>
      </w:del>
      <w:r>
        <w:rPr>
          <w:rFonts w:ascii="Times New Roman" w:eastAsia="Times New Roman" w:hAnsi="Times New Roman" w:cs="Times New Roman"/>
          <w:sz w:val="24"/>
          <w:szCs w:val="24"/>
        </w:rPr>
        <w:t xml:space="preserve"> can be used to impute missing mtSNVs in data obtained using microarrays. This improvement is particularly useful in longitudinal studies because it enables </w:t>
      </w:r>
      <w:ins w:id="9" w:author="Tim McInerney" w:date="2020-04-30T08:50:00Z">
        <w:r>
          <w:rPr>
            <w:rFonts w:ascii="Times New Roman" w:eastAsia="Times New Roman" w:hAnsi="Times New Roman" w:cs="Times New Roman"/>
            <w:sz w:val="24"/>
            <w:szCs w:val="24"/>
          </w:rPr>
          <w:t>existing</w:t>
        </w:r>
      </w:ins>
      <w:del w:id="10" w:author="Tim McInerney" w:date="2020-04-30T08:50:00Z">
        <w:r>
          <w:rPr>
            <w:rFonts w:ascii="Times New Roman" w:eastAsia="Times New Roman" w:hAnsi="Times New Roman" w:cs="Times New Roman"/>
            <w:sz w:val="24"/>
            <w:szCs w:val="24"/>
          </w:rPr>
          <w:delText>older</w:delText>
        </w:r>
      </w:del>
      <w:r>
        <w:rPr>
          <w:rFonts w:ascii="Times New Roman" w:eastAsia="Times New Roman" w:hAnsi="Times New Roman" w:cs="Times New Roman"/>
          <w:sz w:val="24"/>
          <w:szCs w:val="24"/>
        </w:rPr>
        <w:t xml:space="preserve"> microarray data to be more accurately compared with more recent sequence data. </w:t>
      </w:r>
    </w:p>
    <w:p w14:paraId="27048035" w14:textId="77777777" w:rsidR="009A2C91" w:rsidRDefault="009A2C91">
      <w:pPr>
        <w:spacing w:line="480" w:lineRule="auto"/>
        <w:jc w:val="both"/>
        <w:rPr>
          <w:rFonts w:ascii="Times New Roman" w:eastAsia="Times New Roman" w:hAnsi="Times New Roman" w:cs="Times New Roman"/>
          <w:color w:val="2A2A2A"/>
          <w:sz w:val="24"/>
          <w:szCs w:val="24"/>
          <w:highlight w:val="white"/>
        </w:rPr>
      </w:pPr>
    </w:p>
    <w:p w14:paraId="72B735A9" w14:textId="77777777" w:rsidR="009A2C91" w:rsidRDefault="00792947">
      <w:pPr>
        <w:spacing w:line="480" w:lineRule="auto"/>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Availability</w:t>
      </w:r>
    </w:p>
    <w:p w14:paraId="79928E60" w14:textId="77777777" w:rsidR="009A2C91" w:rsidRDefault="001E2862">
      <w:pPr>
        <w:spacing w:line="480" w:lineRule="auto"/>
        <w:jc w:val="both"/>
        <w:rPr>
          <w:rFonts w:ascii="Times New Roman" w:eastAsia="Times New Roman" w:hAnsi="Times New Roman" w:cs="Times New Roman"/>
          <w:color w:val="2A2A2A"/>
          <w:sz w:val="24"/>
          <w:szCs w:val="24"/>
          <w:highlight w:val="white"/>
        </w:rPr>
      </w:pPr>
      <w:hyperlink r:id="rId13">
        <w:r w:rsidR="00792947">
          <w:rPr>
            <w:rFonts w:ascii="Times New Roman" w:eastAsia="Times New Roman" w:hAnsi="Times New Roman" w:cs="Times New Roman"/>
            <w:color w:val="1155CC"/>
            <w:sz w:val="24"/>
            <w:szCs w:val="24"/>
            <w:highlight w:val="white"/>
            <w:u w:val="single"/>
          </w:rPr>
          <w:t>https://github.com/sjfandrews/MitoImpute</w:t>
        </w:r>
      </w:hyperlink>
      <w:r w:rsidR="00792947">
        <w:rPr>
          <w:rFonts w:ascii="Times New Roman" w:eastAsia="Times New Roman" w:hAnsi="Times New Roman" w:cs="Times New Roman"/>
          <w:color w:val="2A2A2A"/>
          <w:sz w:val="24"/>
          <w:szCs w:val="24"/>
          <w:highlight w:val="white"/>
        </w:rPr>
        <w:t xml:space="preserve"> </w:t>
      </w:r>
    </w:p>
    <w:p w14:paraId="066CEDFE" w14:textId="77777777" w:rsidR="009A2C91" w:rsidRDefault="009A2C91">
      <w:pPr>
        <w:spacing w:line="480" w:lineRule="auto"/>
        <w:jc w:val="both"/>
        <w:rPr>
          <w:rFonts w:ascii="Times New Roman" w:eastAsia="Times New Roman" w:hAnsi="Times New Roman" w:cs="Times New Roman"/>
          <w:color w:val="2A2A2A"/>
          <w:sz w:val="24"/>
          <w:szCs w:val="24"/>
          <w:highlight w:val="white"/>
        </w:rPr>
      </w:pPr>
    </w:p>
    <w:p w14:paraId="1BF2D928" w14:textId="77777777" w:rsidR="009A2C91" w:rsidRDefault="00792947">
      <w:pPr>
        <w:spacing w:line="480" w:lineRule="auto"/>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lastRenderedPageBreak/>
        <w:t>Supplementary Information.</w:t>
      </w:r>
    </w:p>
    <w:p w14:paraId="4E8189A1" w14:textId="77777777" w:rsidR="009A2C91" w:rsidRDefault="0079294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A2A2A"/>
          <w:sz w:val="24"/>
          <w:szCs w:val="24"/>
          <w:highlight w:val="white"/>
        </w:rPr>
        <w:t>Supplementary data are available at Bioinformatics online</w:t>
      </w:r>
      <w:r>
        <w:br w:type="page"/>
      </w:r>
    </w:p>
    <w:p w14:paraId="5A89C4DF" w14:textId="77777777" w:rsidR="009A2C91" w:rsidRDefault="00792947">
      <w:pPr>
        <w:pStyle w:val="Heading2"/>
        <w:spacing w:line="480" w:lineRule="auto"/>
        <w:jc w:val="center"/>
        <w:rPr>
          <w:rFonts w:ascii="Times New Roman" w:eastAsia="Times New Roman" w:hAnsi="Times New Roman" w:cs="Times New Roman"/>
          <w:sz w:val="24"/>
          <w:szCs w:val="24"/>
        </w:rPr>
      </w:pPr>
      <w:bookmarkStart w:id="11" w:name="_4pvj1t49ravz" w:colFirst="0" w:colLast="0"/>
      <w:bookmarkEnd w:id="11"/>
      <w:r>
        <w:rPr>
          <w:rFonts w:ascii="Times New Roman" w:eastAsia="Times New Roman" w:hAnsi="Times New Roman" w:cs="Times New Roman"/>
          <w:b/>
          <w:sz w:val="24"/>
          <w:szCs w:val="24"/>
        </w:rPr>
        <w:lastRenderedPageBreak/>
        <w:t>Introduction</w:t>
      </w:r>
      <w:r>
        <w:rPr>
          <w:rFonts w:ascii="Times New Roman" w:eastAsia="Times New Roman" w:hAnsi="Times New Roman" w:cs="Times New Roman"/>
          <w:sz w:val="24"/>
          <w:szCs w:val="24"/>
        </w:rPr>
        <w:t xml:space="preserve"> </w:t>
      </w:r>
    </w:p>
    <w:p w14:paraId="7252819D" w14:textId="547AB9F0"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Mitochondrial DNA (mtDNA) variation is informative about human evolution and can be associated with disease </w:t>
      </w:r>
      <w:hyperlink r:id="rId14">
        <w:r>
          <w:rPr>
            <w:rFonts w:ascii="Times New Roman" w:eastAsia="Times New Roman" w:hAnsi="Times New Roman" w:cs="Times New Roman"/>
            <w:color w:val="000000"/>
            <w:sz w:val="24"/>
            <w:szCs w:val="24"/>
          </w:rPr>
          <w:t xml:space="preserve">(Gorman </w:t>
        </w:r>
      </w:hyperlink>
      <w:hyperlink r:id="rId15">
        <w:r>
          <w:rPr>
            <w:rFonts w:ascii="Times New Roman" w:eastAsia="Times New Roman" w:hAnsi="Times New Roman" w:cs="Times New Roman"/>
            <w:i/>
            <w:color w:val="000000"/>
            <w:sz w:val="24"/>
            <w:szCs w:val="24"/>
          </w:rPr>
          <w:t>et al.</w:t>
        </w:r>
      </w:hyperlink>
      <w:hyperlink r:id="rId16">
        <w:r>
          <w:rPr>
            <w:rFonts w:ascii="Times New Roman" w:eastAsia="Times New Roman" w:hAnsi="Times New Roman" w:cs="Times New Roman"/>
            <w:color w:val="000000"/>
            <w:sz w:val="24"/>
            <w:szCs w:val="24"/>
          </w:rPr>
          <w:t>, 2016)</w:t>
        </w:r>
      </w:hyperlink>
      <w:r>
        <w:rPr>
          <w:rFonts w:ascii="Times New Roman" w:eastAsia="Times New Roman" w:hAnsi="Times New Roman" w:cs="Times New Roman"/>
          <w:sz w:val="24"/>
          <w:szCs w:val="24"/>
        </w:rPr>
        <w:t xml:space="preserve">. mtDNA variation is often classified through the assignment of sequences to haplotype groups (haplogroups), which represent hypothetical points in the mtDNA phylogeny, with </w:t>
      </w:r>
      <w:r w:rsidR="000E06A3">
        <w:rPr>
          <w:rFonts w:ascii="Times New Roman" w:eastAsia="Times New Roman" w:hAnsi="Times New Roman" w:cs="Times New Roman"/>
          <w:sz w:val="24"/>
          <w:szCs w:val="24"/>
        </w:rPr>
        <w:t>deeper</w:t>
      </w:r>
      <w:r>
        <w:rPr>
          <w:rFonts w:ascii="Times New Roman" w:eastAsia="Times New Roman" w:hAnsi="Times New Roman" w:cs="Times New Roman"/>
          <w:sz w:val="24"/>
          <w:szCs w:val="24"/>
        </w:rPr>
        <w:t xml:space="preserve"> points representing major haplogroups and </w:t>
      </w:r>
      <w:r w:rsidR="000E06A3">
        <w:rPr>
          <w:rFonts w:ascii="Times New Roman" w:eastAsia="Times New Roman" w:hAnsi="Times New Roman" w:cs="Times New Roman"/>
          <w:sz w:val="24"/>
          <w:szCs w:val="24"/>
        </w:rPr>
        <w:t xml:space="preserve">thus </w:t>
      </w:r>
      <w:r>
        <w:rPr>
          <w:rFonts w:ascii="Times New Roman" w:eastAsia="Times New Roman" w:hAnsi="Times New Roman" w:cs="Times New Roman"/>
          <w:sz w:val="24"/>
          <w:szCs w:val="24"/>
        </w:rPr>
        <w:t xml:space="preserve">proxies for evolutionary relationships. While whole-molecule sequencing of mtDNA is increasingly common, many datasets </w:t>
      </w:r>
      <w:r w:rsidR="005D444B">
        <w:rPr>
          <w:rFonts w:ascii="Times New Roman" w:eastAsia="Times New Roman" w:hAnsi="Times New Roman" w:cs="Times New Roman"/>
          <w:sz w:val="24"/>
          <w:szCs w:val="24"/>
        </w:rPr>
        <w:t xml:space="preserve">still only </w:t>
      </w:r>
      <w:r w:rsidR="00781FFD">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mtDNA</w:t>
      </w:r>
      <w:r w:rsidR="005D444B">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xml:space="preserve"> single nucleotide variants (mtSNVs) </w:t>
      </w:r>
      <w:r w:rsidR="00781FFD">
        <w:rPr>
          <w:rFonts w:ascii="Times New Roman" w:eastAsia="Times New Roman" w:hAnsi="Times New Roman" w:cs="Times New Roman"/>
          <w:sz w:val="24"/>
          <w:szCs w:val="24"/>
        </w:rPr>
        <w:t>obtained from</w:t>
      </w:r>
      <w:r w:rsidR="005D4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microarrays. </w:t>
      </w:r>
      <w:r w:rsidR="007C2D1F">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 xml:space="preserve">different datasets report </w:t>
      </w:r>
      <w:r w:rsidR="007C2D1F">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mtSNVs</w:t>
      </w:r>
      <w:r w:rsidR="007C2D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some SNVs will be present in some data sets and absent in others (and </w:t>
      </w:r>
      <w:r w:rsidRPr="00792947">
        <w:rPr>
          <w:rFonts w:ascii="Times New Roman" w:eastAsia="Times New Roman" w:hAnsi="Times New Roman" w:cs="Times New Roman"/>
          <w:i/>
          <w:iCs/>
          <w:sz w:val="24"/>
          <w:szCs w:val="24"/>
        </w:rPr>
        <w:t>vice versa</w:t>
      </w:r>
      <w:r>
        <w:rPr>
          <w:rFonts w:ascii="Times New Roman" w:eastAsia="Times New Roman" w:hAnsi="Times New Roman" w:cs="Times New Roman"/>
          <w:sz w:val="24"/>
          <w:szCs w:val="24"/>
        </w:rPr>
        <w:t xml:space="preserve">), so </w:t>
      </w:r>
      <w:r w:rsidR="007C2D1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datasets are neither directly comparable nor useful in combined analyses. Furthermore, microarrays that do not contain sufficient mtSNVs for haplogroup assignment will generate inaccurate estimates of human mtDNA variation. Imputing missing mtSNVs from a reference panel representative of human mtDNA diversity is required.</w:t>
      </w:r>
    </w:p>
    <w:p w14:paraId="624365BC" w14:textId="77777777" w:rsidR="009A2C91" w:rsidRDefault="009A2C91">
      <w:pPr>
        <w:spacing w:line="480" w:lineRule="auto"/>
        <w:jc w:val="both"/>
        <w:rPr>
          <w:rFonts w:ascii="Times New Roman" w:eastAsia="Times New Roman" w:hAnsi="Times New Roman" w:cs="Times New Roman"/>
          <w:sz w:val="24"/>
          <w:szCs w:val="24"/>
        </w:rPr>
      </w:pPr>
    </w:p>
    <w:p w14:paraId="4EA2C752" w14:textId="0A32920A" w:rsidR="009A2C91" w:rsidRDefault="008A52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w:t>
      </w:r>
      <w:r w:rsidR="00792947">
        <w:rPr>
          <w:rFonts w:ascii="Times New Roman" w:eastAsia="Times New Roman" w:hAnsi="Times New Roman" w:cs="Times New Roman"/>
          <w:sz w:val="24"/>
          <w:szCs w:val="24"/>
        </w:rPr>
        <w:t xml:space="preserve">reference panels for imputing autosomal and sex-chromosomal variants have been created in </w:t>
      </w:r>
      <w:r>
        <w:rPr>
          <w:rFonts w:ascii="Times New Roman" w:eastAsia="Times New Roman" w:hAnsi="Times New Roman" w:cs="Times New Roman"/>
          <w:sz w:val="24"/>
          <w:szCs w:val="24"/>
        </w:rPr>
        <w:t>recent</w:t>
      </w:r>
      <w:r w:rsidR="00792947">
        <w:rPr>
          <w:rFonts w:ascii="Times New Roman" w:eastAsia="Times New Roman" w:hAnsi="Times New Roman" w:cs="Times New Roman"/>
          <w:sz w:val="24"/>
          <w:szCs w:val="24"/>
        </w:rPr>
        <w:t xml:space="preserve"> years </w:t>
      </w:r>
      <w:commentRangeStart w:id="12"/>
      <w:commentRangeStart w:id="13"/>
      <w:r w:rsidR="00792947">
        <w:fldChar w:fldCharType="begin"/>
      </w:r>
      <w:r w:rsidR="00792947">
        <w:instrText xml:space="preserve"> HYPERLINK "https://paperpile.com/c/Ad0ZFB/Vveu2" \h </w:instrText>
      </w:r>
      <w:r w:rsidR="00792947">
        <w:fldChar w:fldCharType="separate"/>
      </w:r>
      <w:r w:rsidR="00792947">
        <w:rPr>
          <w:rFonts w:ascii="Times New Roman" w:eastAsia="Times New Roman" w:hAnsi="Times New Roman" w:cs="Times New Roman"/>
          <w:color w:val="000000"/>
          <w:sz w:val="24"/>
          <w:szCs w:val="24"/>
        </w:rPr>
        <w:t xml:space="preserve">(1000 Genomes Project Consortium </w:t>
      </w:r>
      <w:r w:rsidR="00792947">
        <w:rPr>
          <w:rFonts w:ascii="Times New Roman" w:eastAsia="Times New Roman" w:hAnsi="Times New Roman" w:cs="Times New Roman"/>
          <w:color w:val="000000"/>
          <w:sz w:val="24"/>
          <w:szCs w:val="24"/>
        </w:rPr>
        <w:fldChar w:fldCharType="end"/>
      </w:r>
      <w:hyperlink r:id="rId17">
        <w:r w:rsidR="00792947">
          <w:rPr>
            <w:rFonts w:ascii="Times New Roman" w:eastAsia="Times New Roman" w:hAnsi="Times New Roman" w:cs="Times New Roman"/>
            <w:i/>
            <w:color w:val="000000"/>
            <w:sz w:val="24"/>
            <w:szCs w:val="24"/>
          </w:rPr>
          <w:t>et al.</w:t>
        </w:r>
      </w:hyperlink>
      <w:hyperlink r:id="rId18">
        <w:r w:rsidR="00792947">
          <w:rPr>
            <w:rFonts w:ascii="Times New Roman" w:eastAsia="Times New Roman" w:hAnsi="Times New Roman" w:cs="Times New Roman"/>
            <w:color w:val="000000"/>
            <w:sz w:val="24"/>
            <w:szCs w:val="24"/>
          </w:rPr>
          <w:t>, 2015)</w:t>
        </w:r>
      </w:hyperlink>
      <w:r w:rsidR="00792947">
        <w:t xml:space="preserve">; </w:t>
      </w:r>
      <w:hyperlink r:id="rId19">
        <w:r w:rsidR="00792947">
          <w:rPr>
            <w:color w:val="000000"/>
          </w:rPr>
          <w:t xml:space="preserve">(McCarthy </w:t>
        </w:r>
      </w:hyperlink>
      <w:hyperlink r:id="rId20">
        <w:r w:rsidR="00792947">
          <w:rPr>
            <w:i/>
            <w:color w:val="000000"/>
          </w:rPr>
          <w:t>et al.</w:t>
        </w:r>
      </w:hyperlink>
      <w:hyperlink r:id="rId21">
        <w:r w:rsidR="00792947">
          <w:rPr>
            <w:color w:val="000000"/>
          </w:rPr>
          <w:t>, 2016)</w:t>
        </w:r>
      </w:hyperlink>
      <w:commentRangeEnd w:id="12"/>
      <w:r>
        <w:rPr>
          <w:rStyle w:val="CommentReference"/>
        </w:rPr>
        <w:commentReference w:id="12"/>
      </w:r>
      <w:commentRangeEnd w:id="13"/>
      <w:r w:rsidR="001E2862">
        <w:rPr>
          <w:rStyle w:val="CommentReference"/>
        </w:rPr>
        <w:commentReference w:id="13"/>
      </w:r>
      <w:r w:rsidR="00792947">
        <w:rPr>
          <w:rFonts w:ascii="Times New Roman" w:eastAsia="Times New Roman" w:hAnsi="Times New Roman" w:cs="Times New Roman"/>
          <w:sz w:val="24"/>
          <w:szCs w:val="24"/>
        </w:rPr>
        <w:t xml:space="preserve">. However, to our knowledge, no large, globally diverse reference panel </w:t>
      </w:r>
      <w:r>
        <w:rPr>
          <w:rFonts w:ascii="Times New Roman" w:eastAsia="Times New Roman" w:hAnsi="Times New Roman" w:cs="Times New Roman"/>
          <w:sz w:val="24"/>
          <w:szCs w:val="24"/>
        </w:rPr>
        <w:t xml:space="preserve">has been produced </w:t>
      </w:r>
      <w:r w:rsidR="00792947">
        <w:rPr>
          <w:rFonts w:ascii="Times New Roman" w:eastAsia="Times New Roman" w:hAnsi="Times New Roman" w:cs="Times New Roman"/>
          <w:sz w:val="24"/>
          <w:szCs w:val="24"/>
        </w:rPr>
        <w:t>for mtDNA. The 1,000 Genomes Project dataset contains 2,504 mtDNA sequences</w:t>
      </w:r>
      <w:r>
        <w:rPr>
          <w:rFonts w:ascii="Times New Roman" w:eastAsia="Times New Roman" w:hAnsi="Times New Roman" w:cs="Times New Roman"/>
          <w:sz w:val="24"/>
          <w:szCs w:val="24"/>
        </w:rPr>
        <w:t>, representing 26 populations</w:t>
      </w:r>
      <w:r w:rsidR="00792947">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 xml:space="preserve">many other populations (e.g., </w:t>
      </w:r>
      <w:r w:rsidRPr="008A52F6">
        <w:rPr>
          <w:rFonts w:ascii="Times New Roman" w:eastAsia="Times New Roman" w:hAnsi="Times New Roman" w:cs="Times New Roman"/>
          <w:sz w:val="24"/>
          <w:szCs w:val="24"/>
        </w:rPr>
        <w:t>Pacific Islanders, Indigenous Australians, and Central Asians</w:t>
      </w:r>
      <w:r>
        <w:rPr>
          <w:rFonts w:ascii="Times New Roman" w:eastAsia="Times New Roman" w:hAnsi="Times New Roman" w:cs="Times New Roman"/>
          <w:sz w:val="24"/>
          <w:szCs w:val="24"/>
        </w:rPr>
        <w:t xml:space="preserve">) are not represented. Furthermore, the panel derived from the 1000 Genomes Project dataset </w:t>
      </w:r>
      <w:r w:rsidR="00792947">
        <w:rPr>
          <w:rFonts w:ascii="Times New Roman" w:eastAsia="Times New Roman" w:hAnsi="Times New Roman" w:cs="Times New Roman"/>
          <w:sz w:val="24"/>
          <w:szCs w:val="24"/>
        </w:rPr>
        <w:t xml:space="preserve">is not in a format readily available for imputation, adding </w:t>
      </w:r>
      <w:r w:rsidR="00E43CE5">
        <w:rPr>
          <w:rFonts w:ascii="Times New Roman" w:eastAsia="Times New Roman" w:hAnsi="Times New Roman" w:cs="Times New Roman"/>
          <w:sz w:val="24"/>
          <w:szCs w:val="24"/>
        </w:rPr>
        <w:t>further</w:t>
      </w:r>
      <w:r w:rsidR="00792947">
        <w:rPr>
          <w:rFonts w:ascii="Times New Roman" w:eastAsia="Times New Roman" w:hAnsi="Times New Roman" w:cs="Times New Roman"/>
          <w:sz w:val="24"/>
          <w:szCs w:val="24"/>
        </w:rPr>
        <w:t xml:space="preserve"> complexity </w:t>
      </w:r>
      <w:r w:rsidR="00E43CE5">
        <w:rPr>
          <w:rFonts w:ascii="Times New Roman" w:eastAsia="Times New Roman" w:hAnsi="Times New Roman" w:cs="Times New Roman"/>
          <w:sz w:val="24"/>
          <w:szCs w:val="24"/>
        </w:rPr>
        <w:t>to future analyses of these data</w:t>
      </w:r>
      <w:r w:rsidR="00792947">
        <w:rPr>
          <w:rFonts w:ascii="Times New Roman" w:eastAsia="Times New Roman" w:hAnsi="Times New Roman" w:cs="Times New Roman"/>
          <w:sz w:val="24"/>
          <w:szCs w:val="24"/>
        </w:rPr>
        <w:t xml:space="preserve">. Samples from under-represented </w:t>
      </w:r>
      <w:r w:rsidR="00E43CE5">
        <w:rPr>
          <w:rFonts w:ascii="Times New Roman" w:eastAsia="Times New Roman" w:hAnsi="Times New Roman" w:cs="Times New Roman"/>
          <w:sz w:val="24"/>
          <w:szCs w:val="24"/>
        </w:rPr>
        <w:t xml:space="preserve">human </w:t>
      </w:r>
      <w:r w:rsidR="00792947">
        <w:rPr>
          <w:rFonts w:ascii="Times New Roman" w:eastAsia="Times New Roman" w:hAnsi="Times New Roman" w:cs="Times New Roman"/>
          <w:sz w:val="24"/>
          <w:szCs w:val="24"/>
        </w:rPr>
        <w:t xml:space="preserve">populations are </w:t>
      </w:r>
      <w:r>
        <w:rPr>
          <w:rFonts w:ascii="Times New Roman" w:eastAsia="Times New Roman" w:hAnsi="Times New Roman" w:cs="Times New Roman"/>
          <w:sz w:val="24"/>
          <w:szCs w:val="24"/>
        </w:rPr>
        <w:t>un</w:t>
      </w:r>
      <w:r w:rsidR="00792947">
        <w:rPr>
          <w:rFonts w:ascii="Times New Roman" w:eastAsia="Times New Roman" w:hAnsi="Times New Roman" w:cs="Times New Roman"/>
          <w:sz w:val="24"/>
          <w:szCs w:val="24"/>
        </w:rPr>
        <w:t xml:space="preserve">likely to have their haplotypes represented, even if they are common in their </w:t>
      </w:r>
      <w:r w:rsidR="00E43CE5">
        <w:rPr>
          <w:rFonts w:ascii="Times New Roman" w:eastAsia="Times New Roman" w:hAnsi="Times New Roman" w:cs="Times New Roman"/>
          <w:sz w:val="24"/>
          <w:szCs w:val="24"/>
        </w:rPr>
        <w:t xml:space="preserve">individual </w:t>
      </w:r>
      <w:r w:rsidR="00792947">
        <w:rPr>
          <w:rFonts w:ascii="Times New Roman" w:eastAsia="Times New Roman" w:hAnsi="Times New Roman" w:cs="Times New Roman"/>
          <w:sz w:val="24"/>
          <w:szCs w:val="24"/>
        </w:rPr>
        <w:t xml:space="preserve">population, due to an ascertainment bias towards European and East Asian populations </w:t>
      </w:r>
      <w:hyperlink r:id="rId22">
        <w:r w:rsidR="00792947">
          <w:rPr>
            <w:rFonts w:ascii="Times New Roman" w:eastAsia="Times New Roman" w:hAnsi="Times New Roman" w:cs="Times New Roman"/>
            <w:color w:val="000000"/>
            <w:sz w:val="24"/>
            <w:szCs w:val="24"/>
          </w:rPr>
          <w:t>(</w:t>
        </w:r>
        <w:proofErr w:type="spellStart"/>
        <w:r w:rsidR="00792947">
          <w:rPr>
            <w:rFonts w:ascii="Times New Roman" w:eastAsia="Times New Roman" w:hAnsi="Times New Roman" w:cs="Times New Roman"/>
            <w:color w:val="000000"/>
            <w:sz w:val="24"/>
            <w:szCs w:val="24"/>
          </w:rPr>
          <w:t>Popejoy</w:t>
        </w:r>
        <w:proofErr w:type="spellEnd"/>
        <w:r w:rsidR="00792947">
          <w:rPr>
            <w:rFonts w:ascii="Times New Roman" w:eastAsia="Times New Roman" w:hAnsi="Times New Roman" w:cs="Times New Roman"/>
            <w:color w:val="000000"/>
            <w:sz w:val="24"/>
            <w:szCs w:val="24"/>
          </w:rPr>
          <w:t xml:space="preserve"> and Fullerton, 2016)</w:t>
        </w:r>
      </w:hyperlink>
      <w:r w:rsidR="00792947">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re</w:t>
      </w:r>
      <w:r w:rsidR="00792947">
        <w:rPr>
          <w:rFonts w:ascii="Times New Roman" w:eastAsia="Times New Roman" w:hAnsi="Times New Roman" w:cs="Times New Roman"/>
          <w:sz w:val="24"/>
          <w:szCs w:val="24"/>
        </w:rPr>
        <w:t xml:space="preserve">presents a </w:t>
      </w:r>
      <w:r w:rsidR="00792947">
        <w:rPr>
          <w:rFonts w:ascii="Times New Roman" w:eastAsia="Times New Roman" w:hAnsi="Times New Roman" w:cs="Times New Roman"/>
          <w:sz w:val="24"/>
          <w:szCs w:val="24"/>
        </w:rPr>
        <w:lastRenderedPageBreak/>
        <w:t xml:space="preserve">significant problem for both medical and evolutionary research, as historical datasets from these populations would need to have missing </w:t>
      </w:r>
      <w:r w:rsidR="00E43CE5">
        <w:rPr>
          <w:rFonts w:ascii="Times New Roman" w:eastAsia="Times New Roman" w:hAnsi="Times New Roman" w:cs="Times New Roman"/>
          <w:sz w:val="24"/>
          <w:szCs w:val="24"/>
        </w:rPr>
        <w:t>mtSNVs</w:t>
      </w:r>
      <w:r w:rsidR="00792947">
        <w:rPr>
          <w:rFonts w:ascii="Times New Roman" w:eastAsia="Times New Roman" w:hAnsi="Times New Roman" w:cs="Times New Roman"/>
          <w:sz w:val="24"/>
          <w:szCs w:val="24"/>
        </w:rPr>
        <w:t xml:space="preserve"> imputed from other populations that do not include haplotypes present in the sample panel populations. Inability to capture haplotypes with a disease-causing </w:t>
      </w:r>
      <w:r w:rsidR="00E43CE5">
        <w:rPr>
          <w:rFonts w:ascii="Times New Roman" w:eastAsia="Times New Roman" w:hAnsi="Times New Roman" w:cs="Times New Roman"/>
          <w:sz w:val="24"/>
          <w:szCs w:val="24"/>
        </w:rPr>
        <w:t>mtSNV</w:t>
      </w:r>
      <w:r w:rsidR="00E43CE5" w:rsidDel="00E43CE5">
        <w:rPr>
          <w:rFonts w:ascii="Times New Roman" w:eastAsia="Times New Roman" w:hAnsi="Times New Roman" w:cs="Times New Roman"/>
          <w:sz w:val="24"/>
          <w:szCs w:val="24"/>
        </w:rPr>
        <w:t xml:space="preserve"> </w:t>
      </w:r>
      <w:r w:rsidR="00792947">
        <w:rPr>
          <w:rFonts w:ascii="Times New Roman" w:eastAsia="Times New Roman" w:hAnsi="Times New Roman" w:cs="Times New Roman"/>
          <w:sz w:val="24"/>
          <w:szCs w:val="24"/>
        </w:rPr>
        <w:t>will lead to a failure to understand the genetic</w:t>
      </w:r>
      <w:r w:rsidR="00E43CE5">
        <w:rPr>
          <w:rFonts w:ascii="Times New Roman" w:eastAsia="Times New Roman" w:hAnsi="Times New Roman" w:cs="Times New Roman"/>
          <w:sz w:val="24"/>
          <w:szCs w:val="24"/>
        </w:rPr>
        <w:t xml:space="preserve"> basis</w:t>
      </w:r>
      <w:r w:rsidR="00792947">
        <w:rPr>
          <w:rFonts w:ascii="Times New Roman" w:eastAsia="Times New Roman" w:hAnsi="Times New Roman" w:cs="Times New Roman"/>
          <w:sz w:val="24"/>
          <w:szCs w:val="24"/>
        </w:rPr>
        <w:t xml:space="preserve"> behind human disease </w:t>
      </w:r>
      <w:hyperlink r:id="rId23">
        <w:r w:rsidR="00792947">
          <w:rPr>
            <w:rFonts w:ascii="Times New Roman" w:eastAsia="Times New Roman" w:hAnsi="Times New Roman" w:cs="Times New Roman"/>
            <w:color w:val="000000"/>
            <w:sz w:val="24"/>
            <w:szCs w:val="24"/>
          </w:rPr>
          <w:t>(</w:t>
        </w:r>
        <w:proofErr w:type="spellStart"/>
        <w:r w:rsidR="00792947">
          <w:rPr>
            <w:rFonts w:ascii="Times New Roman" w:eastAsia="Times New Roman" w:hAnsi="Times New Roman" w:cs="Times New Roman"/>
            <w:color w:val="000000"/>
            <w:sz w:val="24"/>
            <w:szCs w:val="24"/>
          </w:rPr>
          <w:t>Popejoy</w:t>
        </w:r>
        <w:proofErr w:type="spellEnd"/>
        <w:r w:rsidR="00792947">
          <w:rPr>
            <w:rFonts w:ascii="Times New Roman" w:eastAsia="Times New Roman" w:hAnsi="Times New Roman" w:cs="Times New Roman"/>
            <w:color w:val="000000"/>
            <w:sz w:val="24"/>
            <w:szCs w:val="24"/>
          </w:rPr>
          <w:t xml:space="preserve"> and Fullerton, 2016; </w:t>
        </w:r>
        <w:proofErr w:type="spellStart"/>
        <w:r w:rsidR="00792947">
          <w:rPr>
            <w:rFonts w:ascii="Times New Roman" w:eastAsia="Times New Roman" w:hAnsi="Times New Roman" w:cs="Times New Roman"/>
            <w:color w:val="000000"/>
            <w:sz w:val="24"/>
            <w:szCs w:val="24"/>
          </w:rPr>
          <w:t>Sirugo</w:t>
        </w:r>
        <w:proofErr w:type="spellEnd"/>
        <w:r w:rsidR="00792947">
          <w:rPr>
            <w:rFonts w:ascii="Times New Roman" w:eastAsia="Times New Roman" w:hAnsi="Times New Roman" w:cs="Times New Roman"/>
            <w:color w:val="000000"/>
            <w:sz w:val="24"/>
            <w:szCs w:val="24"/>
          </w:rPr>
          <w:t xml:space="preserve">, Williams and </w:t>
        </w:r>
        <w:proofErr w:type="spellStart"/>
        <w:r w:rsidR="00792947">
          <w:rPr>
            <w:rFonts w:ascii="Times New Roman" w:eastAsia="Times New Roman" w:hAnsi="Times New Roman" w:cs="Times New Roman"/>
            <w:color w:val="000000"/>
            <w:sz w:val="24"/>
            <w:szCs w:val="24"/>
          </w:rPr>
          <w:t>Tishkoff</w:t>
        </w:r>
        <w:proofErr w:type="spellEnd"/>
        <w:r w:rsidR="00792947">
          <w:rPr>
            <w:rFonts w:ascii="Times New Roman" w:eastAsia="Times New Roman" w:hAnsi="Times New Roman" w:cs="Times New Roman"/>
            <w:color w:val="000000"/>
            <w:sz w:val="24"/>
            <w:szCs w:val="24"/>
          </w:rPr>
          <w:t>, 2019)</w:t>
        </w:r>
      </w:hyperlink>
      <w:r w:rsidR="00792947">
        <w:rPr>
          <w:rFonts w:ascii="Times New Roman" w:eastAsia="Times New Roman" w:hAnsi="Times New Roman" w:cs="Times New Roman"/>
          <w:sz w:val="24"/>
          <w:szCs w:val="24"/>
        </w:rPr>
        <w:t xml:space="preserve">. </w:t>
      </w:r>
      <w:r w:rsidR="00E43CE5">
        <w:rPr>
          <w:rFonts w:ascii="Times New Roman" w:eastAsia="Times New Roman" w:hAnsi="Times New Roman" w:cs="Times New Roman"/>
          <w:sz w:val="24"/>
          <w:szCs w:val="24"/>
        </w:rPr>
        <w:t>Finally, in some instances</w:t>
      </w:r>
      <w:r w:rsidR="00206D74">
        <w:rPr>
          <w:rFonts w:ascii="Times New Roman" w:eastAsia="Times New Roman" w:hAnsi="Times New Roman" w:cs="Times New Roman"/>
          <w:sz w:val="24"/>
          <w:szCs w:val="24"/>
        </w:rPr>
        <w:t>,</w:t>
      </w:r>
      <w:r w:rsidR="00E43CE5">
        <w:rPr>
          <w:rFonts w:ascii="Times New Roman" w:eastAsia="Times New Roman" w:hAnsi="Times New Roman" w:cs="Times New Roman"/>
          <w:sz w:val="24"/>
          <w:szCs w:val="24"/>
        </w:rPr>
        <w:t xml:space="preserve"> where </w:t>
      </w:r>
      <w:r w:rsidR="00792947">
        <w:rPr>
          <w:rFonts w:ascii="Times New Roman" w:eastAsia="Times New Roman" w:hAnsi="Times New Roman" w:cs="Times New Roman"/>
          <w:sz w:val="24"/>
          <w:szCs w:val="24"/>
        </w:rPr>
        <w:t xml:space="preserve">mtDNA reference panels have been created, they have not been made public </w:t>
      </w:r>
      <w:hyperlink r:id="rId24">
        <w:r w:rsidR="00792947">
          <w:rPr>
            <w:rFonts w:ascii="Times New Roman" w:eastAsia="Times New Roman" w:hAnsi="Times New Roman" w:cs="Times New Roman"/>
            <w:color w:val="000000"/>
            <w:sz w:val="24"/>
            <w:szCs w:val="24"/>
          </w:rPr>
          <w:t xml:space="preserve">(Hudson </w:t>
        </w:r>
      </w:hyperlink>
      <w:hyperlink r:id="rId25">
        <w:r w:rsidR="00792947">
          <w:rPr>
            <w:rFonts w:ascii="Times New Roman" w:eastAsia="Times New Roman" w:hAnsi="Times New Roman" w:cs="Times New Roman"/>
            <w:i/>
            <w:color w:val="000000"/>
            <w:sz w:val="24"/>
            <w:szCs w:val="24"/>
          </w:rPr>
          <w:t>et al.</w:t>
        </w:r>
      </w:hyperlink>
      <w:hyperlink r:id="rId26">
        <w:r w:rsidR="00792947">
          <w:rPr>
            <w:rFonts w:ascii="Times New Roman" w:eastAsia="Times New Roman" w:hAnsi="Times New Roman" w:cs="Times New Roman"/>
            <w:color w:val="000000"/>
            <w:sz w:val="24"/>
            <w:szCs w:val="24"/>
          </w:rPr>
          <w:t xml:space="preserve">, 2014; Gonçalves </w:t>
        </w:r>
      </w:hyperlink>
      <w:hyperlink r:id="rId27">
        <w:r w:rsidR="00792947">
          <w:rPr>
            <w:rFonts w:ascii="Times New Roman" w:eastAsia="Times New Roman" w:hAnsi="Times New Roman" w:cs="Times New Roman"/>
            <w:i/>
            <w:color w:val="000000"/>
            <w:sz w:val="24"/>
            <w:szCs w:val="24"/>
          </w:rPr>
          <w:t>et al.</w:t>
        </w:r>
      </w:hyperlink>
      <w:hyperlink r:id="rId28">
        <w:r w:rsidR="00792947">
          <w:rPr>
            <w:rFonts w:ascii="Times New Roman" w:eastAsia="Times New Roman" w:hAnsi="Times New Roman" w:cs="Times New Roman"/>
            <w:color w:val="000000"/>
            <w:sz w:val="24"/>
            <w:szCs w:val="24"/>
          </w:rPr>
          <w:t>, 2018)</w:t>
        </w:r>
      </w:hyperlink>
      <w:r w:rsidR="00792947">
        <w:rPr>
          <w:rFonts w:ascii="Times New Roman" w:eastAsia="Times New Roman" w:hAnsi="Times New Roman" w:cs="Times New Roman"/>
          <w:sz w:val="24"/>
          <w:szCs w:val="24"/>
        </w:rPr>
        <w:t>. This again presents a hurdle for users without experience in multiple sequence alignment (MSA).</w:t>
      </w:r>
    </w:p>
    <w:p w14:paraId="55C56F74" w14:textId="77777777" w:rsidR="009A2C91" w:rsidRDefault="009A2C91">
      <w:pPr>
        <w:spacing w:line="480" w:lineRule="auto"/>
        <w:jc w:val="both"/>
        <w:rPr>
          <w:rFonts w:ascii="Times New Roman" w:eastAsia="Times New Roman" w:hAnsi="Times New Roman" w:cs="Times New Roman"/>
          <w:sz w:val="24"/>
          <w:szCs w:val="24"/>
        </w:rPr>
      </w:pPr>
    </w:p>
    <w:p w14:paraId="125186BE" w14:textId="54312F8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that allelic frequencies, and therefore probabilities of observing a given haplotype, are accurately estimated, it is pertinent that </w:t>
      </w:r>
      <w:r w:rsidR="00206D74">
        <w:rPr>
          <w:rFonts w:ascii="Times New Roman" w:eastAsia="Times New Roman" w:hAnsi="Times New Roman" w:cs="Times New Roman"/>
          <w:sz w:val="24"/>
          <w:szCs w:val="24"/>
        </w:rPr>
        <w:t xml:space="preserve">homologous </w:t>
      </w:r>
      <w:r>
        <w:rPr>
          <w:rFonts w:ascii="Times New Roman" w:eastAsia="Times New Roman" w:hAnsi="Times New Roman" w:cs="Times New Roman"/>
          <w:sz w:val="24"/>
          <w:szCs w:val="24"/>
        </w:rPr>
        <w:t xml:space="preserve">sites </w:t>
      </w:r>
      <w:r w:rsidR="00206D74">
        <w:rPr>
          <w:rFonts w:ascii="Times New Roman" w:eastAsia="Times New Roman" w:hAnsi="Times New Roman" w:cs="Times New Roman"/>
          <w:sz w:val="24"/>
          <w:szCs w:val="24"/>
        </w:rPr>
        <w:t xml:space="preserve">in different mtDNA genomes </w:t>
      </w:r>
      <w:r>
        <w:rPr>
          <w:rFonts w:ascii="Times New Roman" w:eastAsia="Times New Roman" w:hAnsi="Times New Roman" w:cs="Times New Roman"/>
          <w:sz w:val="24"/>
          <w:szCs w:val="24"/>
        </w:rPr>
        <w:t xml:space="preserve">are </w:t>
      </w:r>
      <w:r w:rsidR="00206D74">
        <w:rPr>
          <w:rFonts w:ascii="Times New Roman" w:eastAsia="Times New Roman" w:hAnsi="Times New Roman" w:cs="Times New Roman"/>
          <w:sz w:val="24"/>
          <w:szCs w:val="24"/>
        </w:rPr>
        <w:t xml:space="preserve">aligned </w:t>
      </w:r>
      <w:r>
        <w:rPr>
          <w:rFonts w:ascii="Times New Roman" w:eastAsia="Times New Roman" w:hAnsi="Times New Roman" w:cs="Times New Roman"/>
          <w:sz w:val="24"/>
          <w:szCs w:val="24"/>
        </w:rPr>
        <w:t xml:space="preserve">correctly. </w:t>
      </w:r>
      <w:r w:rsidR="003A2FC8">
        <w:rPr>
          <w:rFonts w:ascii="Times New Roman" w:eastAsia="Times New Roman" w:hAnsi="Times New Roman" w:cs="Times New Roman"/>
          <w:sz w:val="24"/>
          <w:szCs w:val="24"/>
        </w:rPr>
        <w:t>Typically</w:t>
      </w:r>
      <w:r w:rsidR="00206D74">
        <w:rPr>
          <w:rFonts w:ascii="Times New Roman" w:eastAsia="Times New Roman" w:hAnsi="Times New Roman" w:cs="Times New Roman"/>
          <w:sz w:val="24"/>
          <w:szCs w:val="24"/>
        </w:rPr>
        <w:t>, this entails inserting alignment gaps (</w:t>
      </w:r>
      <w:r w:rsidR="003A2FC8">
        <w:rPr>
          <w:rFonts w:ascii="Times New Roman" w:eastAsia="Times New Roman" w:hAnsi="Times New Roman" w:cs="Times New Roman"/>
          <w:sz w:val="24"/>
          <w:szCs w:val="24"/>
        </w:rPr>
        <w:t>‘–’</w:t>
      </w:r>
      <w:r w:rsidR="00206D74">
        <w:rPr>
          <w:rFonts w:ascii="Times New Roman" w:eastAsia="Times New Roman" w:hAnsi="Times New Roman" w:cs="Times New Roman"/>
          <w:sz w:val="24"/>
          <w:szCs w:val="24"/>
        </w:rPr>
        <w:t xml:space="preserve">) </w:t>
      </w:r>
      <w:r w:rsidR="003A2FC8">
        <w:rPr>
          <w:rFonts w:ascii="Times New Roman" w:eastAsia="Times New Roman" w:hAnsi="Times New Roman" w:cs="Times New Roman"/>
          <w:sz w:val="24"/>
          <w:szCs w:val="24"/>
        </w:rPr>
        <w:t xml:space="preserve">between some of the nucleotides in some of the sequences in an MSA. When a site in an MSA contains one or several alignment gaps, we can infer that insertions and/or deletions (jointly labelled indels) must have occurred </w:t>
      </w:r>
      <w:r w:rsidR="00542C1F">
        <w:rPr>
          <w:rFonts w:ascii="Times New Roman" w:eastAsia="Times New Roman" w:hAnsi="Times New Roman" w:cs="Times New Roman"/>
          <w:sz w:val="24"/>
          <w:szCs w:val="24"/>
        </w:rPr>
        <w:t>during the evolution of the genomes in the MSA.</w:t>
      </w:r>
      <w:r w:rsidR="003A2FC8">
        <w:rPr>
          <w:rFonts w:ascii="Times New Roman" w:eastAsia="Times New Roman" w:hAnsi="Times New Roman" w:cs="Times New Roman"/>
          <w:sz w:val="24"/>
          <w:szCs w:val="24"/>
        </w:rPr>
        <w:t xml:space="preserve"> </w:t>
      </w:r>
      <w:r w:rsidR="00542C1F">
        <w:rPr>
          <w:rFonts w:ascii="Times New Roman" w:eastAsia="Times New Roman" w:hAnsi="Times New Roman" w:cs="Times New Roman"/>
          <w:sz w:val="24"/>
          <w:szCs w:val="24"/>
        </w:rPr>
        <w:t xml:space="preserve">However, placing alignment gaps correctly in an MSA turns out to be more challenging than most scientists </w:t>
      </w:r>
      <w:proofErr w:type="spellStart"/>
      <w:r w:rsidR="00542C1F">
        <w:rPr>
          <w:rFonts w:ascii="Times New Roman" w:eastAsia="Times New Roman" w:hAnsi="Times New Roman" w:cs="Times New Roman"/>
          <w:sz w:val="24"/>
          <w:szCs w:val="24"/>
        </w:rPr>
        <w:t>reali</w:t>
      </w:r>
      <w:ins w:id="14" w:author="Tim McInerney" w:date="2020-05-07T21:50:00Z">
        <w:r w:rsidR="001E2862">
          <w:rPr>
            <w:rFonts w:ascii="Times New Roman" w:eastAsia="Times New Roman" w:hAnsi="Times New Roman" w:cs="Times New Roman"/>
            <w:sz w:val="24"/>
            <w:szCs w:val="24"/>
          </w:rPr>
          <w:t>s</w:t>
        </w:r>
      </w:ins>
      <w:del w:id="15" w:author="Tim McInerney" w:date="2020-05-07T21:50:00Z">
        <w:r w:rsidR="00542C1F" w:rsidDel="001E2862">
          <w:rPr>
            <w:rFonts w:ascii="Times New Roman" w:eastAsia="Times New Roman" w:hAnsi="Times New Roman" w:cs="Times New Roman"/>
            <w:sz w:val="24"/>
            <w:szCs w:val="24"/>
          </w:rPr>
          <w:delText>z</w:delText>
        </w:r>
      </w:del>
      <w:r w:rsidR="00542C1F">
        <w:rPr>
          <w:rFonts w:ascii="Times New Roman" w:eastAsia="Times New Roman" w:hAnsi="Times New Roman" w:cs="Times New Roman"/>
          <w:sz w:val="24"/>
          <w:szCs w:val="24"/>
        </w:rPr>
        <w:t>e</w:t>
      </w:r>
      <w:proofErr w:type="spellEnd"/>
      <w:r w:rsidR="00542C1F">
        <w:rPr>
          <w:rFonts w:ascii="Times New Roman" w:eastAsia="Times New Roman" w:hAnsi="Times New Roman" w:cs="Times New Roman"/>
          <w:sz w:val="24"/>
          <w:szCs w:val="24"/>
        </w:rPr>
        <w:t xml:space="preserve">—in many cases, MSA methods prioritize aligning the alignment gaps over aligning the nucleotides </w:t>
      </w:r>
      <w:hyperlink r:id="rId29">
        <w:r w:rsidR="00542C1F">
          <w:rPr>
            <w:rFonts w:ascii="Times New Roman" w:eastAsia="Times New Roman" w:hAnsi="Times New Roman" w:cs="Times New Roman"/>
            <w:color w:val="000000"/>
            <w:sz w:val="24"/>
            <w:szCs w:val="24"/>
          </w:rPr>
          <w:t>(</w:t>
        </w:r>
        <w:proofErr w:type="spellStart"/>
        <w:r w:rsidR="00542C1F">
          <w:rPr>
            <w:rFonts w:ascii="Times New Roman" w:eastAsia="Times New Roman" w:hAnsi="Times New Roman" w:cs="Times New Roman"/>
            <w:color w:val="000000"/>
            <w:sz w:val="24"/>
            <w:szCs w:val="24"/>
          </w:rPr>
          <w:t>Golubchik</w:t>
        </w:r>
        <w:proofErr w:type="spellEnd"/>
        <w:r w:rsidR="00542C1F">
          <w:rPr>
            <w:rFonts w:ascii="Times New Roman" w:eastAsia="Times New Roman" w:hAnsi="Times New Roman" w:cs="Times New Roman"/>
            <w:color w:val="000000"/>
            <w:sz w:val="24"/>
            <w:szCs w:val="24"/>
          </w:rPr>
          <w:t xml:space="preserve"> </w:t>
        </w:r>
      </w:hyperlink>
      <w:hyperlink r:id="rId30">
        <w:r w:rsidR="00542C1F">
          <w:rPr>
            <w:rFonts w:ascii="Times New Roman" w:eastAsia="Times New Roman" w:hAnsi="Times New Roman" w:cs="Times New Roman"/>
            <w:i/>
            <w:color w:val="000000"/>
            <w:sz w:val="24"/>
            <w:szCs w:val="24"/>
          </w:rPr>
          <w:t>et al.</w:t>
        </w:r>
      </w:hyperlink>
      <w:hyperlink r:id="rId31">
        <w:r w:rsidR="00542C1F">
          <w:rPr>
            <w:rFonts w:ascii="Times New Roman" w:eastAsia="Times New Roman" w:hAnsi="Times New Roman" w:cs="Times New Roman"/>
            <w:color w:val="000000"/>
            <w:sz w:val="24"/>
            <w:szCs w:val="24"/>
          </w:rPr>
          <w:t>, 2007)</w:t>
        </w:r>
      </w:hyperlink>
      <w:r w:rsidR="00542C1F">
        <w:rPr>
          <w:rFonts w:ascii="Times New Roman" w:eastAsia="Times New Roman" w:hAnsi="Times New Roman" w:cs="Times New Roman"/>
          <w:color w:val="000000"/>
          <w:sz w:val="24"/>
          <w:szCs w:val="24"/>
        </w:rPr>
        <w:t xml:space="preserve">. </w:t>
      </w:r>
      <w:commentRangeStart w:id="16"/>
      <w:r w:rsidR="00880824">
        <w:rPr>
          <w:rFonts w:ascii="Times New Roman" w:eastAsia="Times New Roman" w:hAnsi="Times New Roman" w:cs="Times New Roman"/>
          <w:color w:val="000000"/>
          <w:sz w:val="24"/>
          <w:szCs w:val="24"/>
        </w:rPr>
        <w:t>Obvious</w:t>
      </w:r>
      <w:r w:rsidR="00542C1F">
        <w:rPr>
          <w:rFonts w:ascii="Times New Roman" w:eastAsia="Times New Roman" w:hAnsi="Times New Roman" w:cs="Times New Roman"/>
          <w:color w:val="000000"/>
          <w:sz w:val="24"/>
          <w:szCs w:val="24"/>
        </w:rPr>
        <w:t>ly</w:t>
      </w:r>
      <w:commentRangeEnd w:id="16"/>
      <w:r w:rsidR="001E2862">
        <w:rPr>
          <w:rStyle w:val="CommentReference"/>
        </w:rPr>
        <w:commentReference w:id="16"/>
      </w:r>
      <w:r w:rsidR="00880824">
        <w:rPr>
          <w:rFonts w:ascii="Times New Roman" w:eastAsia="Times New Roman" w:hAnsi="Times New Roman" w:cs="Times New Roman"/>
          <w:color w:val="000000"/>
          <w:sz w:val="24"/>
          <w:szCs w:val="24"/>
        </w:rPr>
        <w:t>,</w:t>
      </w:r>
      <w:r w:rsidR="00542C1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that does not reflect biological reality. Experienced bioinformaticians </w:t>
      </w:r>
      <w:r w:rsidR="00880824">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 xml:space="preserve">manually curate their MSAs to correctly place </w:t>
      </w:r>
      <w:r w:rsidR="00880824">
        <w:rPr>
          <w:rFonts w:ascii="Times New Roman" w:eastAsia="Times New Roman" w:hAnsi="Times New Roman" w:cs="Times New Roman"/>
          <w:sz w:val="24"/>
          <w:szCs w:val="24"/>
        </w:rPr>
        <w:t xml:space="preserve">the alignment </w:t>
      </w:r>
      <w:r>
        <w:rPr>
          <w:rFonts w:ascii="Times New Roman" w:eastAsia="Times New Roman" w:hAnsi="Times New Roman" w:cs="Times New Roman"/>
          <w:sz w:val="24"/>
          <w:szCs w:val="24"/>
        </w:rPr>
        <w:t xml:space="preserve">gaps </w:t>
      </w:r>
      <w:hyperlink r:id="rId32">
        <w:r>
          <w:rPr>
            <w:rFonts w:ascii="Times New Roman" w:eastAsia="Times New Roman" w:hAnsi="Times New Roman" w:cs="Times New Roman"/>
            <w:color w:val="000000"/>
            <w:sz w:val="24"/>
            <w:szCs w:val="24"/>
          </w:rPr>
          <w:t>(Morrison, 2009, 2015)</w:t>
        </w:r>
      </w:hyperlink>
      <w:r w:rsidR="008808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w:t>
      </w:r>
      <w:r w:rsidR="008808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others </w:t>
      </w:r>
      <w:r w:rsidR="00880824">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not have the expertise</w:t>
      </w:r>
      <w:r w:rsidR="008808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time</w:t>
      </w:r>
      <w:r w:rsidR="008808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880824">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resources</w:t>
      </w:r>
      <w:r w:rsidR="00880824">
        <w:rPr>
          <w:rFonts w:ascii="Times New Roman" w:eastAsia="Times New Roman" w:hAnsi="Times New Roman" w:cs="Times New Roman"/>
          <w:sz w:val="24"/>
          <w:szCs w:val="24"/>
        </w:rPr>
        <w:t xml:space="preserve"> to do so (see, e.g., the alignment of flavivirus genomes used by </w:t>
      </w:r>
      <w:commentRangeStart w:id="17"/>
      <w:proofErr w:type="spellStart"/>
      <w:r w:rsidR="00880824">
        <w:rPr>
          <w:rFonts w:ascii="Times New Roman" w:eastAsia="Times New Roman" w:hAnsi="Times New Roman" w:cs="Times New Roman"/>
          <w:sz w:val="24"/>
          <w:szCs w:val="24"/>
        </w:rPr>
        <w:t>Lessler</w:t>
      </w:r>
      <w:proofErr w:type="spellEnd"/>
      <w:r w:rsidR="00880824">
        <w:rPr>
          <w:rFonts w:ascii="Times New Roman" w:eastAsia="Times New Roman" w:hAnsi="Times New Roman" w:cs="Times New Roman"/>
          <w:sz w:val="24"/>
          <w:szCs w:val="24"/>
        </w:rPr>
        <w:t xml:space="preserve"> et al. 2016</w:t>
      </w:r>
      <w:commentRangeEnd w:id="17"/>
      <w:r w:rsidR="00880824">
        <w:rPr>
          <w:rStyle w:val="CommentReference"/>
        </w:rPr>
        <w:commentReference w:id="17"/>
      </w:r>
      <w:r w:rsidR="008808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A3A49">
        <w:rPr>
          <w:rFonts w:ascii="Times New Roman" w:eastAsia="Times New Roman" w:hAnsi="Times New Roman" w:cs="Times New Roman"/>
          <w:sz w:val="24"/>
          <w:szCs w:val="24"/>
        </w:rPr>
        <w:t xml:space="preserve">To </w:t>
      </w:r>
      <w:r w:rsidR="00254800">
        <w:rPr>
          <w:rFonts w:ascii="Times New Roman" w:eastAsia="Times New Roman" w:hAnsi="Times New Roman" w:cs="Times New Roman"/>
          <w:sz w:val="24"/>
          <w:szCs w:val="24"/>
        </w:rPr>
        <w:t>enable</w:t>
      </w:r>
      <w:r w:rsidR="001A3A49">
        <w:rPr>
          <w:rFonts w:ascii="Times New Roman" w:eastAsia="Times New Roman" w:hAnsi="Times New Roman" w:cs="Times New Roman"/>
          <w:sz w:val="24"/>
          <w:szCs w:val="24"/>
        </w:rPr>
        <w:t xml:space="preserve"> </w:t>
      </w:r>
      <w:r w:rsidR="00254800">
        <w:rPr>
          <w:rFonts w:ascii="Times New Roman" w:eastAsia="Times New Roman" w:hAnsi="Times New Roman" w:cs="Times New Roman"/>
          <w:sz w:val="24"/>
          <w:szCs w:val="24"/>
        </w:rPr>
        <w:t>future</w:t>
      </w:r>
      <w:r w:rsidR="001A3A49">
        <w:rPr>
          <w:rFonts w:ascii="Times New Roman" w:eastAsia="Times New Roman" w:hAnsi="Times New Roman" w:cs="Times New Roman"/>
          <w:sz w:val="24"/>
          <w:szCs w:val="24"/>
        </w:rPr>
        <w:t xml:space="preserve"> population genetic and disease-related research that relies on accurate identification of human mtDNA haplotypes, </w:t>
      </w:r>
      <w:r w:rsidR="00254800">
        <w:rPr>
          <w:rFonts w:ascii="Times New Roman" w:eastAsia="Times New Roman" w:hAnsi="Times New Roman" w:cs="Times New Roman"/>
          <w:sz w:val="24"/>
          <w:szCs w:val="24"/>
        </w:rPr>
        <w:t xml:space="preserve">it is clear </w:t>
      </w:r>
      <w:r>
        <w:rPr>
          <w:rFonts w:ascii="Times New Roman" w:eastAsia="Times New Roman" w:hAnsi="Times New Roman" w:cs="Times New Roman"/>
          <w:sz w:val="24"/>
          <w:szCs w:val="24"/>
        </w:rPr>
        <w:t>that a publicly available high-quality MSA</w:t>
      </w:r>
      <w:r w:rsidR="002548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54800">
        <w:rPr>
          <w:rFonts w:ascii="Times New Roman" w:eastAsia="Times New Roman" w:hAnsi="Times New Roman" w:cs="Times New Roman"/>
          <w:sz w:val="24"/>
          <w:szCs w:val="24"/>
        </w:rPr>
        <w:t xml:space="preserve">comprising globally diverse sequences, </w:t>
      </w:r>
      <w:r>
        <w:rPr>
          <w:rFonts w:ascii="Times New Roman" w:eastAsia="Times New Roman" w:hAnsi="Times New Roman" w:cs="Times New Roman"/>
          <w:sz w:val="24"/>
          <w:szCs w:val="24"/>
        </w:rPr>
        <w:t xml:space="preserve">and reference panel </w:t>
      </w:r>
      <w:r w:rsidR="00254800">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needed.</w:t>
      </w:r>
    </w:p>
    <w:p w14:paraId="5CAAD314" w14:textId="77777777" w:rsidR="009A2C91" w:rsidRDefault="009A2C91">
      <w:pPr>
        <w:spacing w:line="480" w:lineRule="auto"/>
        <w:jc w:val="both"/>
        <w:rPr>
          <w:rFonts w:ascii="Times New Roman" w:eastAsia="Times New Roman" w:hAnsi="Times New Roman" w:cs="Times New Roman"/>
          <w:sz w:val="24"/>
          <w:szCs w:val="24"/>
        </w:rPr>
      </w:pPr>
    </w:p>
    <w:p w14:paraId="20709EFA" w14:textId="3906483E" w:rsidR="009A2C91" w:rsidRDefault="002548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r w:rsidR="00792947">
        <w:rPr>
          <w:rFonts w:ascii="Times New Roman" w:eastAsia="Times New Roman" w:hAnsi="Times New Roman" w:cs="Times New Roman"/>
          <w:sz w:val="24"/>
          <w:szCs w:val="24"/>
        </w:rPr>
        <w:t xml:space="preserve"> the lack of </w:t>
      </w:r>
      <w:r>
        <w:rPr>
          <w:rFonts w:ascii="Times New Roman" w:eastAsia="Times New Roman" w:hAnsi="Times New Roman" w:cs="Times New Roman"/>
          <w:sz w:val="24"/>
          <w:szCs w:val="24"/>
        </w:rPr>
        <w:t xml:space="preserve">these </w:t>
      </w:r>
      <w:r w:rsidR="00792947">
        <w:rPr>
          <w:rFonts w:ascii="Times New Roman" w:eastAsia="Times New Roman" w:hAnsi="Times New Roman" w:cs="Times New Roman"/>
          <w:sz w:val="24"/>
          <w:szCs w:val="24"/>
        </w:rPr>
        <w:t>vital resource</w:t>
      </w:r>
      <w:r>
        <w:rPr>
          <w:rFonts w:ascii="Times New Roman" w:eastAsia="Times New Roman" w:hAnsi="Times New Roman" w:cs="Times New Roman"/>
          <w:sz w:val="24"/>
          <w:szCs w:val="24"/>
        </w:rPr>
        <w:t>s</w:t>
      </w:r>
      <w:r w:rsidR="00792947">
        <w:rPr>
          <w:rFonts w:ascii="Times New Roman" w:eastAsia="Times New Roman" w:hAnsi="Times New Roman" w:cs="Times New Roman"/>
          <w:sz w:val="24"/>
          <w:szCs w:val="24"/>
        </w:rPr>
        <w:t>, we have created a large (</w:t>
      </w:r>
      <w:r w:rsidR="00792947" w:rsidRPr="005D75FE">
        <w:rPr>
          <w:rFonts w:ascii="Times New Roman" w:eastAsia="Times New Roman" w:hAnsi="Times New Roman" w:cs="Times New Roman"/>
          <w:i/>
          <w:iCs/>
          <w:sz w:val="24"/>
          <w:szCs w:val="24"/>
        </w:rPr>
        <w:t>n</w:t>
      </w:r>
      <w:r w:rsidR="00792947">
        <w:rPr>
          <w:rFonts w:ascii="Times New Roman" w:eastAsia="Times New Roman" w:hAnsi="Times New Roman" w:cs="Times New Roman"/>
          <w:sz w:val="24"/>
          <w:szCs w:val="24"/>
        </w:rPr>
        <w:t xml:space="preserve">=36,960) globally diverse MSA using automated alignment software and manual curation by experienced researchers. We </w:t>
      </w:r>
      <w:r>
        <w:rPr>
          <w:rFonts w:ascii="Times New Roman" w:eastAsia="Times New Roman" w:hAnsi="Times New Roman" w:cs="Times New Roman"/>
          <w:sz w:val="24"/>
          <w:szCs w:val="24"/>
        </w:rPr>
        <w:t xml:space="preserve">then </w:t>
      </w:r>
      <w:r w:rsidR="00792947">
        <w:rPr>
          <w:rFonts w:ascii="Times New Roman" w:eastAsia="Times New Roman" w:hAnsi="Times New Roman" w:cs="Times New Roman"/>
          <w:sz w:val="24"/>
          <w:szCs w:val="24"/>
        </w:rPr>
        <w:t xml:space="preserve">converted this MSA into a reference panel and </w:t>
      </w:r>
      <w:r>
        <w:rPr>
          <w:rFonts w:ascii="Times New Roman" w:eastAsia="Times New Roman" w:hAnsi="Times New Roman" w:cs="Times New Roman"/>
          <w:sz w:val="24"/>
          <w:szCs w:val="24"/>
        </w:rPr>
        <w:t xml:space="preserve">have </w:t>
      </w:r>
      <w:r w:rsidR="00792947">
        <w:rPr>
          <w:rFonts w:ascii="Times New Roman" w:eastAsia="Times New Roman" w:hAnsi="Times New Roman" w:cs="Times New Roman"/>
          <w:sz w:val="24"/>
          <w:szCs w:val="24"/>
        </w:rPr>
        <w:t xml:space="preserve">made it publicly available through GitHub. </w:t>
      </w:r>
      <w:r>
        <w:rPr>
          <w:rFonts w:ascii="Times New Roman" w:eastAsia="Times New Roman" w:hAnsi="Times New Roman" w:cs="Times New Roman"/>
          <w:sz w:val="24"/>
          <w:szCs w:val="24"/>
        </w:rPr>
        <w:t>We also</w:t>
      </w:r>
      <w:r w:rsidR="00792947">
        <w:rPr>
          <w:rFonts w:ascii="Times New Roman" w:eastAsia="Times New Roman" w:hAnsi="Times New Roman" w:cs="Times New Roman"/>
          <w:sz w:val="24"/>
          <w:szCs w:val="24"/>
        </w:rPr>
        <w:t xml:space="preserve"> have developed a </w:t>
      </w:r>
      <w:proofErr w:type="spellStart"/>
      <w:r w:rsidR="00792947">
        <w:rPr>
          <w:rFonts w:ascii="Times New Roman" w:eastAsia="Times New Roman" w:hAnsi="Times New Roman" w:cs="Times New Roman"/>
          <w:sz w:val="24"/>
          <w:szCs w:val="24"/>
        </w:rPr>
        <w:t>SnakeMake</w:t>
      </w:r>
      <w:proofErr w:type="spellEnd"/>
      <w:r w:rsidR="00792947">
        <w:rPr>
          <w:rFonts w:ascii="Times New Roman" w:eastAsia="Times New Roman" w:hAnsi="Times New Roman" w:cs="Times New Roman"/>
          <w:sz w:val="24"/>
          <w:szCs w:val="24"/>
        </w:rPr>
        <w:t xml:space="preserve"> pipeline (</w:t>
      </w:r>
      <w:proofErr w:type="spellStart"/>
      <w:r w:rsidR="00792947">
        <w:rPr>
          <w:rFonts w:ascii="Times New Roman" w:eastAsia="Times New Roman" w:hAnsi="Times New Roman" w:cs="Times New Roman"/>
          <w:sz w:val="24"/>
          <w:szCs w:val="24"/>
        </w:rPr>
        <w:t>MitoImpute</w:t>
      </w:r>
      <w:proofErr w:type="spellEnd"/>
      <w:r w:rsidR="00792947">
        <w:rPr>
          <w:rFonts w:ascii="Times New Roman" w:eastAsia="Times New Roman" w:hAnsi="Times New Roman" w:cs="Times New Roman"/>
          <w:sz w:val="24"/>
          <w:szCs w:val="24"/>
        </w:rPr>
        <w:t xml:space="preserve">) for easy imputation of mtSNVs through the IMPUTE2 framework. We validated the performance of </w:t>
      </w:r>
      <w:proofErr w:type="spellStart"/>
      <w:r w:rsidR="00792947">
        <w:rPr>
          <w:rFonts w:ascii="Times New Roman" w:eastAsia="Times New Roman" w:hAnsi="Times New Roman" w:cs="Times New Roman"/>
          <w:sz w:val="24"/>
          <w:szCs w:val="24"/>
        </w:rPr>
        <w:t>MitoImpute</w:t>
      </w:r>
      <w:proofErr w:type="spellEnd"/>
      <w:r w:rsidR="00792947">
        <w:rPr>
          <w:rFonts w:ascii="Times New Roman" w:eastAsia="Times New Roman" w:hAnsi="Times New Roman" w:cs="Times New Roman"/>
          <w:sz w:val="24"/>
          <w:szCs w:val="24"/>
        </w:rPr>
        <w:t xml:space="preserve"> using </w:t>
      </w:r>
      <w:r w:rsidR="00792947">
        <w:rPr>
          <w:rFonts w:ascii="Times New Roman" w:eastAsia="Times New Roman" w:hAnsi="Times New Roman" w:cs="Times New Roman"/>
          <w:i/>
          <w:sz w:val="24"/>
          <w:szCs w:val="24"/>
        </w:rPr>
        <w:t>in silico</w:t>
      </w:r>
      <w:r w:rsidR="00792947">
        <w:rPr>
          <w:rFonts w:ascii="Times New Roman" w:eastAsia="Times New Roman" w:hAnsi="Times New Roman" w:cs="Times New Roman"/>
          <w:sz w:val="24"/>
          <w:szCs w:val="24"/>
        </w:rPr>
        <w:t xml:space="preserve"> microarrays (ISMs) derived from </w:t>
      </w:r>
      <w:commentRangeStart w:id="18"/>
      <w:r w:rsidR="00792947">
        <w:rPr>
          <w:rFonts w:ascii="Times New Roman" w:eastAsia="Times New Roman" w:hAnsi="Times New Roman" w:cs="Times New Roman"/>
          <w:sz w:val="24"/>
          <w:szCs w:val="24"/>
        </w:rPr>
        <w:t>1</w:t>
      </w:r>
      <w:del w:id="19" w:author="Lars Jermiin" w:date="2020-05-07T11:40:00Z">
        <w:r w:rsidR="00792947" w:rsidDel="00254800">
          <w:rPr>
            <w:rFonts w:ascii="Times New Roman" w:eastAsia="Times New Roman" w:hAnsi="Times New Roman" w:cs="Times New Roman"/>
            <w:sz w:val="24"/>
            <w:szCs w:val="24"/>
          </w:rPr>
          <w:delText>,</w:delText>
        </w:r>
      </w:del>
      <w:r w:rsidR="00792947">
        <w:rPr>
          <w:rFonts w:ascii="Times New Roman" w:eastAsia="Times New Roman" w:hAnsi="Times New Roman" w:cs="Times New Roman"/>
          <w:sz w:val="24"/>
          <w:szCs w:val="24"/>
        </w:rPr>
        <w:t>000</w:t>
      </w:r>
      <w:commentRangeEnd w:id="18"/>
      <w:r w:rsidR="005D75FE">
        <w:rPr>
          <w:rStyle w:val="CommentReference"/>
        </w:rPr>
        <w:commentReference w:id="18"/>
      </w:r>
      <w:r w:rsidR="00792947">
        <w:rPr>
          <w:rFonts w:ascii="Times New Roman" w:eastAsia="Times New Roman" w:hAnsi="Times New Roman" w:cs="Times New Roman"/>
          <w:sz w:val="24"/>
          <w:szCs w:val="24"/>
        </w:rPr>
        <w:t xml:space="preserve"> Genomes Project</w:t>
      </w:r>
      <w:ins w:id="20" w:author="Lars Jermiin" w:date="2020-05-07T11:40:00Z">
        <w:r>
          <w:rPr>
            <w:rFonts w:ascii="Times New Roman" w:eastAsia="Times New Roman" w:hAnsi="Times New Roman" w:cs="Times New Roman"/>
            <w:sz w:val="24"/>
            <w:szCs w:val="24"/>
          </w:rPr>
          <w:t>’s</w:t>
        </w:r>
      </w:ins>
      <w:r w:rsidR="00792947">
        <w:rPr>
          <w:rFonts w:ascii="Times New Roman" w:eastAsia="Times New Roman" w:hAnsi="Times New Roman" w:cs="Times New Roman"/>
          <w:sz w:val="24"/>
          <w:szCs w:val="24"/>
        </w:rPr>
        <w:t xml:space="preserve"> </w:t>
      </w:r>
      <w:commentRangeStart w:id="21"/>
      <w:r w:rsidR="00792947">
        <w:fldChar w:fldCharType="begin"/>
      </w:r>
      <w:r w:rsidR="00792947">
        <w:instrText xml:space="preserve"> HYPERLINK "https://paperpile.com/c/Ad0ZFB/Vveu2" \h </w:instrText>
      </w:r>
      <w:r w:rsidR="00792947">
        <w:fldChar w:fldCharType="separate"/>
      </w:r>
      <w:r w:rsidR="00792947">
        <w:rPr>
          <w:rFonts w:ascii="Times New Roman" w:eastAsia="Times New Roman" w:hAnsi="Times New Roman" w:cs="Times New Roman"/>
          <w:color w:val="000000"/>
          <w:sz w:val="24"/>
          <w:szCs w:val="24"/>
        </w:rPr>
        <w:t xml:space="preserve">(1000 Genomes Project Consortium </w:t>
      </w:r>
      <w:r w:rsidR="00792947">
        <w:rPr>
          <w:rFonts w:ascii="Times New Roman" w:eastAsia="Times New Roman" w:hAnsi="Times New Roman" w:cs="Times New Roman"/>
          <w:color w:val="000000"/>
          <w:sz w:val="24"/>
          <w:szCs w:val="24"/>
        </w:rPr>
        <w:fldChar w:fldCharType="end"/>
      </w:r>
      <w:hyperlink r:id="rId33">
        <w:r w:rsidR="00792947">
          <w:rPr>
            <w:rFonts w:ascii="Times New Roman" w:eastAsia="Times New Roman" w:hAnsi="Times New Roman" w:cs="Times New Roman"/>
            <w:i/>
            <w:color w:val="000000"/>
            <w:sz w:val="24"/>
            <w:szCs w:val="24"/>
          </w:rPr>
          <w:t>et al.</w:t>
        </w:r>
      </w:hyperlink>
      <w:hyperlink r:id="rId34">
        <w:r w:rsidR="00792947">
          <w:rPr>
            <w:rFonts w:ascii="Times New Roman" w:eastAsia="Times New Roman" w:hAnsi="Times New Roman" w:cs="Times New Roman"/>
            <w:color w:val="000000"/>
            <w:sz w:val="24"/>
            <w:szCs w:val="24"/>
          </w:rPr>
          <w:t>, 2015)</w:t>
        </w:r>
      </w:hyperlink>
      <w:r w:rsidR="00792947">
        <w:rPr>
          <w:rFonts w:ascii="Times New Roman" w:eastAsia="Times New Roman" w:hAnsi="Times New Roman" w:cs="Times New Roman"/>
          <w:sz w:val="24"/>
          <w:szCs w:val="24"/>
        </w:rPr>
        <w:t xml:space="preserve"> </w:t>
      </w:r>
      <w:commentRangeEnd w:id="21"/>
      <w:r w:rsidR="005D75FE">
        <w:rPr>
          <w:rStyle w:val="CommentReference"/>
        </w:rPr>
        <w:commentReference w:id="21"/>
      </w:r>
      <w:r w:rsidR="00792947">
        <w:rPr>
          <w:rFonts w:ascii="Times New Roman" w:eastAsia="Times New Roman" w:hAnsi="Times New Roman" w:cs="Times New Roman"/>
          <w:sz w:val="24"/>
          <w:szCs w:val="24"/>
        </w:rPr>
        <w:t xml:space="preserve">whole-genome sequence (WGS) data, and empirical data from the Alzheimer's Disease Neuroimaging Initiative (ADNI) </w:t>
      </w:r>
      <w:hyperlink r:id="rId35">
        <w:r w:rsidR="00792947">
          <w:rPr>
            <w:rFonts w:ascii="Times New Roman" w:eastAsia="Times New Roman" w:hAnsi="Times New Roman" w:cs="Times New Roman"/>
            <w:color w:val="000000"/>
            <w:sz w:val="24"/>
            <w:szCs w:val="24"/>
          </w:rPr>
          <w:t>(</w:t>
        </w:r>
        <w:proofErr w:type="spellStart"/>
        <w:r w:rsidR="00792947">
          <w:rPr>
            <w:rFonts w:ascii="Times New Roman" w:eastAsia="Times New Roman" w:hAnsi="Times New Roman" w:cs="Times New Roman"/>
            <w:color w:val="000000"/>
            <w:sz w:val="24"/>
            <w:szCs w:val="24"/>
          </w:rPr>
          <w:t>Saykin</w:t>
        </w:r>
        <w:proofErr w:type="spellEnd"/>
        <w:r w:rsidR="00792947">
          <w:rPr>
            <w:rFonts w:ascii="Times New Roman" w:eastAsia="Times New Roman" w:hAnsi="Times New Roman" w:cs="Times New Roman"/>
            <w:color w:val="000000"/>
            <w:sz w:val="24"/>
            <w:szCs w:val="24"/>
          </w:rPr>
          <w:t xml:space="preserve"> </w:t>
        </w:r>
      </w:hyperlink>
      <w:hyperlink r:id="rId36">
        <w:r w:rsidR="00792947">
          <w:rPr>
            <w:rFonts w:ascii="Times New Roman" w:eastAsia="Times New Roman" w:hAnsi="Times New Roman" w:cs="Times New Roman"/>
            <w:i/>
            <w:color w:val="000000"/>
            <w:sz w:val="24"/>
            <w:szCs w:val="24"/>
          </w:rPr>
          <w:t>et al.</w:t>
        </w:r>
      </w:hyperlink>
      <w:hyperlink r:id="rId37">
        <w:r w:rsidR="00792947">
          <w:rPr>
            <w:rFonts w:ascii="Times New Roman" w:eastAsia="Times New Roman" w:hAnsi="Times New Roman" w:cs="Times New Roman"/>
            <w:color w:val="000000"/>
            <w:sz w:val="24"/>
            <w:szCs w:val="24"/>
          </w:rPr>
          <w:t>, 2010)</w:t>
        </w:r>
      </w:hyperlink>
      <w:r w:rsidR="00792947">
        <w:rPr>
          <w:rFonts w:ascii="Times New Roman" w:eastAsia="Times New Roman" w:hAnsi="Times New Roman" w:cs="Times New Roman"/>
          <w:sz w:val="24"/>
          <w:szCs w:val="24"/>
        </w:rPr>
        <w:t xml:space="preserve">. </w:t>
      </w:r>
    </w:p>
    <w:p w14:paraId="1B8FA833" w14:textId="77777777" w:rsidR="009A2C91" w:rsidRDefault="00792947">
      <w:pPr>
        <w:pStyle w:val="Heading2"/>
        <w:spacing w:line="480" w:lineRule="auto"/>
        <w:jc w:val="center"/>
        <w:rPr>
          <w:rFonts w:ascii="Times New Roman" w:eastAsia="Times New Roman" w:hAnsi="Times New Roman" w:cs="Times New Roman"/>
          <w:sz w:val="24"/>
          <w:szCs w:val="24"/>
        </w:rPr>
      </w:pPr>
      <w:bookmarkStart w:id="22" w:name="_ebrr9yvub1a4" w:colFirst="0" w:colLast="0"/>
      <w:bookmarkEnd w:id="22"/>
      <w:r>
        <w:rPr>
          <w:rFonts w:ascii="Times New Roman" w:eastAsia="Times New Roman" w:hAnsi="Times New Roman" w:cs="Times New Roman"/>
          <w:b/>
          <w:sz w:val="24"/>
          <w:szCs w:val="24"/>
        </w:rPr>
        <w:t>Methods</w:t>
      </w:r>
      <w:r>
        <w:rPr>
          <w:rFonts w:ascii="Times New Roman" w:eastAsia="Times New Roman" w:hAnsi="Times New Roman" w:cs="Times New Roman"/>
          <w:sz w:val="24"/>
          <w:szCs w:val="24"/>
        </w:rPr>
        <w:t xml:space="preserve"> </w:t>
      </w:r>
    </w:p>
    <w:p w14:paraId="71347C06" w14:textId="77777777" w:rsidR="009A2C91" w:rsidRDefault="00792947">
      <w:pPr>
        <w:pStyle w:val="Heading3"/>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Alignment and Reference Panel</w:t>
      </w:r>
    </w:p>
    <w:p w14:paraId="474BA5AC" w14:textId="3FAEB5EB" w:rsidR="00AC7B6B" w:rsidRDefault="00792947" w:rsidP="004E7212">
      <w:pPr>
        <w:spacing w:line="480" w:lineRule="auto"/>
        <w:jc w:val="both"/>
        <w:rPr>
          <w:ins w:id="23" w:author="Lars Jermiin" w:date="2020-05-07T12:1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Whole human mtDNA sequences were downloaded from GenBank on 2018-07-18 by </w:t>
      </w:r>
      <w:commentRangeStart w:id="24"/>
      <w:r>
        <w:rPr>
          <w:rFonts w:ascii="Times New Roman" w:eastAsia="Times New Roman" w:hAnsi="Times New Roman" w:cs="Times New Roman"/>
          <w:sz w:val="24"/>
          <w:szCs w:val="24"/>
        </w:rPr>
        <w:t xml:space="preserve">adapting </w:t>
      </w:r>
      <w:commentRangeEnd w:id="24"/>
      <w:r w:rsidR="005D75FE">
        <w:rPr>
          <w:rStyle w:val="CommentReference"/>
        </w:rPr>
        <w:commentReference w:id="24"/>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MitoMap</w:t>
      </w:r>
      <w:proofErr w:type="spellEnd"/>
      <w:r>
        <w:rPr>
          <w:rFonts w:ascii="Times New Roman" w:eastAsia="Times New Roman" w:hAnsi="Times New Roman" w:cs="Times New Roman"/>
          <w:sz w:val="24"/>
          <w:szCs w:val="24"/>
        </w:rPr>
        <w:t xml:space="preserve"> </w:t>
      </w:r>
      <w:hyperlink r:id="rId38" w:history="1">
        <w:r>
          <w:rPr>
            <w:rFonts w:ascii="Times New Roman" w:eastAsia="Times New Roman" w:hAnsi="Times New Roman" w:cs="Times New Roman"/>
            <w:sz w:val="24"/>
            <w:szCs w:val="24"/>
          </w:rPr>
          <w:t xml:space="preserve">(Lott </w:t>
        </w:r>
      </w:hyperlink>
      <w:hyperlink r:id="rId39" w:history="1">
        <w:r>
          <w:rPr>
            <w:rFonts w:ascii="Times New Roman" w:eastAsia="Times New Roman" w:hAnsi="Times New Roman" w:cs="Times New Roman"/>
            <w:sz w:val="24"/>
            <w:szCs w:val="24"/>
          </w:rPr>
          <w:t>et al.</w:t>
        </w:r>
      </w:hyperlink>
      <w:hyperlink r:id="rId40" w:history="1">
        <w:r>
          <w:rPr>
            <w:rFonts w:ascii="Times New Roman" w:eastAsia="Times New Roman" w:hAnsi="Times New Roman" w:cs="Times New Roman"/>
            <w:sz w:val="24"/>
            <w:szCs w:val="24"/>
          </w:rPr>
          <w:t>, 2013)</w:t>
        </w:r>
      </w:hyperlink>
      <w:r>
        <w:rPr>
          <w:rFonts w:ascii="Times New Roman" w:eastAsia="Times New Roman" w:hAnsi="Times New Roman" w:cs="Times New Roman"/>
          <w:sz w:val="24"/>
          <w:szCs w:val="24"/>
        </w:rPr>
        <w:t xml:space="preserve"> search term (Supplementary Methods). This returned 44,299 complete human mtDNA sequences and excluded archaic and ancient sequences. Sequences were aligned to an existing reference alignment (unpublished, supplementary) in batches of 2,500 using MAFFT </w:t>
      </w:r>
      <w:hyperlink r:id="rId41" w:history="1">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Katoh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Standley</w:t>
        </w:r>
        <w:proofErr w:type="spellEnd"/>
        <w:r>
          <w:rPr>
            <w:rFonts w:ascii="Times New Roman" w:eastAsia="Times New Roman" w:hAnsi="Times New Roman" w:cs="Times New Roman"/>
            <w:sz w:val="24"/>
            <w:szCs w:val="24"/>
          </w:rPr>
          <w:t>, 2013)</w:t>
        </w:r>
      </w:hyperlink>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Geneious</w:t>
      </w:r>
      <w:proofErr w:type="spellEnd"/>
      <w:r>
        <w:rPr>
          <w:rFonts w:ascii="Times New Roman" w:eastAsia="Times New Roman" w:hAnsi="Times New Roman" w:cs="Times New Roman"/>
          <w:sz w:val="24"/>
          <w:szCs w:val="24"/>
        </w:rPr>
        <w:t xml:space="preserve"> v10.2.6 </w:t>
      </w:r>
      <w:hyperlink r:id="rId42" w:history="1">
        <w:r>
          <w:rPr>
            <w:rFonts w:ascii="Times New Roman" w:eastAsia="Times New Roman" w:hAnsi="Times New Roman" w:cs="Times New Roman"/>
            <w:sz w:val="24"/>
            <w:szCs w:val="24"/>
          </w:rPr>
          <w:t xml:space="preserve">(Kearse </w:t>
        </w:r>
      </w:hyperlink>
      <w:hyperlink r:id="rId43" w:history="1">
        <w:r>
          <w:rPr>
            <w:rFonts w:ascii="Times New Roman" w:eastAsia="Times New Roman" w:hAnsi="Times New Roman" w:cs="Times New Roman"/>
            <w:sz w:val="24"/>
            <w:szCs w:val="24"/>
          </w:rPr>
          <w:t>et al.</w:t>
        </w:r>
      </w:hyperlink>
      <w:hyperlink r:id="rId44" w:history="1">
        <w:r>
          <w:rPr>
            <w:rFonts w:ascii="Times New Roman" w:eastAsia="Times New Roman" w:hAnsi="Times New Roman" w:cs="Times New Roman"/>
            <w:sz w:val="24"/>
            <w:szCs w:val="24"/>
          </w:rPr>
          <w:t>, 2012)</w:t>
        </w:r>
      </w:hyperlink>
      <w:r>
        <w:rPr>
          <w:rFonts w:ascii="Times New Roman" w:eastAsia="Times New Roman" w:hAnsi="Times New Roman" w:cs="Times New Roman"/>
          <w:sz w:val="24"/>
          <w:szCs w:val="24"/>
        </w:rPr>
        <w:t xml:space="preserve">. The existing reference alignment used included the revised Cambridge Reference Sequence (rCRS) </w:t>
      </w:r>
      <w:hyperlink r:id="rId45" w:history="1">
        <w:r>
          <w:rPr>
            <w:rFonts w:ascii="Times New Roman" w:eastAsia="Times New Roman" w:hAnsi="Times New Roman" w:cs="Times New Roman"/>
            <w:sz w:val="24"/>
            <w:szCs w:val="24"/>
          </w:rPr>
          <w:t xml:space="preserve">(Andrews </w:t>
        </w:r>
      </w:hyperlink>
      <w:hyperlink r:id="rId46" w:history="1">
        <w:r>
          <w:rPr>
            <w:rFonts w:ascii="Times New Roman" w:eastAsia="Times New Roman" w:hAnsi="Times New Roman" w:cs="Times New Roman"/>
            <w:sz w:val="24"/>
            <w:szCs w:val="24"/>
          </w:rPr>
          <w:t>et al.</w:t>
        </w:r>
      </w:hyperlink>
      <w:hyperlink r:id="rId47" w:history="1">
        <w:r>
          <w:rPr>
            <w:rFonts w:ascii="Times New Roman" w:eastAsia="Times New Roman" w:hAnsi="Times New Roman" w:cs="Times New Roman"/>
            <w:sz w:val="24"/>
            <w:szCs w:val="24"/>
          </w:rPr>
          <w:t>, 1999)</w:t>
        </w:r>
      </w:hyperlink>
      <w:r>
        <w:rPr>
          <w:rFonts w:ascii="Times New Roman" w:eastAsia="Times New Roman" w:hAnsi="Times New Roman" w:cs="Times New Roman"/>
          <w:sz w:val="24"/>
          <w:szCs w:val="24"/>
        </w:rPr>
        <w:t xml:space="preserve"> so the </w:t>
      </w:r>
      <w:proofErr w:type="spellStart"/>
      <w:r>
        <w:rPr>
          <w:rFonts w:ascii="Times New Roman" w:eastAsia="Times New Roman" w:hAnsi="Times New Roman" w:cs="Times New Roman"/>
          <w:sz w:val="24"/>
          <w:szCs w:val="24"/>
        </w:rPr>
        <w:t>standardis</w:t>
      </w:r>
      <w:ins w:id="25" w:author="Lars Jermiin" w:date="2020-05-07T11:44:00Z">
        <w:del w:id="26" w:author="Tim McInerney" w:date="2020-05-07T21:59:00Z">
          <w:r w:rsidR="004F55A1" w:rsidDel="005D75FE">
            <w:rPr>
              <w:rFonts w:ascii="Times New Roman" w:eastAsia="Times New Roman" w:hAnsi="Times New Roman" w:cs="Times New Roman"/>
              <w:sz w:val="24"/>
              <w:szCs w:val="24"/>
            </w:rPr>
            <w:delText>z</w:delText>
          </w:r>
        </w:del>
      </w:ins>
      <w:r>
        <w:rPr>
          <w:rFonts w:ascii="Times New Roman" w:eastAsia="Times New Roman" w:hAnsi="Times New Roman" w:cs="Times New Roman"/>
          <w:sz w:val="24"/>
          <w:szCs w:val="24"/>
        </w:rPr>
        <w:t>ed</w:t>
      </w:r>
      <w:proofErr w:type="spellEnd"/>
      <w:r>
        <w:rPr>
          <w:rFonts w:ascii="Times New Roman" w:eastAsia="Times New Roman" w:hAnsi="Times New Roman" w:cs="Times New Roman"/>
          <w:sz w:val="24"/>
          <w:szCs w:val="24"/>
        </w:rPr>
        <w:t xml:space="preserve"> site numbering convention </w:t>
      </w:r>
      <w:r w:rsidR="004F55A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maintained. Likewise, this n</w:t>
      </w:r>
      <w:r w:rsidR="004F55A1">
        <w:rPr>
          <w:rFonts w:ascii="Times New Roman" w:eastAsia="Times New Roman" w:hAnsi="Times New Roman" w:cs="Times New Roman"/>
          <w:sz w:val="24"/>
          <w:szCs w:val="24"/>
        </w:rPr>
        <w:t>ew</w:t>
      </w:r>
      <w:r>
        <w:rPr>
          <w:rFonts w:ascii="Times New Roman" w:eastAsia="Times New Roman" w:hAnsi="Times New Roman" w:cs="Times New Roman"/>
          <w:sz w:val="24"/>
          <w:szCs w:val="24"/>
        </w:rPr>
        <w:t xml:space="preserve"> Reference MSA contains the rCRS as the first sequence. As such, sites that introduced gaps in the reference alignment were removed to maintain consistent rCRS nucleotide position numbering. </w:t>
      </w:r>
    </w:p>
    <w:p w14:paraId="396F567D" w14:textId="77777777" w:rsidR="00AC7B6B" w:rsidRDefault="00AC7B6B">
      <w:pPr>
        <w:spacing w:line="480" w:lineRule="auto"/>
        <w:jc w:val="both"/>
        <w:rPr>
          <w:ins w:id="27" w:author="Lars Jermiin" w:date="2020-05-07T12:11:00Z"/>
          <w:rFonts w:ascii="Times New Roman" w:eastAsia="Times New Roman" w:hAnsi="Times New Roman" w:cs="Times New Roman"/>
          <w:sz w:val="24"/>
          <w:szCs w:val="24"/>
        </w:rPr>
      </w:pPr>
    </w:p>
    <w:p w14:paraId="75840F74" w14:textId="6503800D" w:rsidR="009A2C91" w:rsidRDefault="00792947">
      <w:pPr>
        <w:spacing w:line="480" w:lineRule="auto"/>
        <w:jc w:val="both"/>
        <w:rPr>
          <w:ins w:id="28" w:author="Tim McInerney" w:date="2020-03-18T00:25:00Z"/>
          <w:rFonts w:ascii="Times New Roman" w:eastAsia="Times New Roman" w:hAnsi="Times New Roman" w:cs="Times New Roman"/>
          <w:sz w:val="24"/>
          <w:szCs w:val="24"/>
        </w:rPr>
      </w:pPr>
      <w:commentRangeStart w:id="29"/>
      <w:commentRangeStart w:id="30"/>
      <w:commentRangeStart w:id="31"/>
      <w:r>
        <w:rPr>
          <w:rFonts w:ascii="Times New Roman" w:eastAsia="Times New Roman" w:hAnsi="Times New Roman" w:cs="Times New Roman"/>
          <w:sz w:val="24"/>
          <w:szCs w:val="24"/>
        </w:rPr>
        <w:lastRenderedPageBreak/>
        <w:t xml:space="preserve">To improve the quality of the Reference Panel, sequences </w:t>
      </w:r>
      <w:del w:id="32" w:author="Lars Jermiin" w:date="2020-05-07T12:12:00Z">
        <w:r w:rsidDel="00AC7B6B">
          <w:rPr>
            <w:rFonts w:ascii="Times New Roman" w:eastAsia="Times New Roman" w:hAnsi="Times New Roman" w:cs="Times New Roman"/>
            <w:sz w:val="24"/>
            <w:szCs w:val="24"/>
          </w:rPr>
          <w:delText>containing</w:delText>
        </w:r>
      </w:del>
      <w:r w:rsidR="00AC7B6B">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≥5 ambiguous characters or ≥8 gaps were removed from the alignment. This threshold was set to enable inclusion of haplogroup B sequences which averaged 7 gaps relative to other </w:t>
      </w:r>
      <w:r w:rsidR="00AC7B6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sequences. </w:t>
      </w:r>
      <w:del w:id="33" w:author="Lars Jermiin" w:date="2020-05-07T12:13:00Z">
        <w:r w:rsidDel="00AC7B6B">
          <w:rPr>
            <w:rFonts w:ascii="Times New Roman" w:eastAsia="Times New Roman" w:hAnsi="Times New Roman" w:cs="Times New Roman"/>
            <w:sz w:val="24"/>
            <w:szCs w:val="24"/>
          </w:rPr>
          <w:delText>Apply</w:delText>
        </w:r>
      </w:del>
      <w:r w:rsidR="00AC7B6B">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ing this quality filter </w:t>
      </w:r>
      <w:del w:id="34" w:author="Lars Jermiin" w:date="2020-05-07T12:13:00Z">
        <w:r w:rsidDel="00AC7B6B">
          <w:rPr>
            <w:rFonts w:ascii="Times New Roman" w:eastAsia="Times New Roman" w:hAnsi="Times New Roman" w:cs="Times New Roman"/>
            <w:sz w:val="24"/>
            <w:szCs w:val="24"/>
          </w:rPr>
          <w:delText>produced</w:delText>
        </w:r>
      </w:del>
      <w:r w:rsidR="00AC7B6B">
        <w:rPr>
          <w:rFonts w:ascii="Times New Roman" w:eastAsia="Times New Roman" w:hAnsi="Times New Roman" w:cs="Times New Roman"/>
          <w:sz w:val="24"/>
          <w:szCs w:val="24"/>
        </w:rPr>
        <w:t>led to</w:t>
      </w:r>
      <w:r>
        <w:rPr>
          <w:rFonts w:ascii="Times New Roman" w:eastAsia="Times New Roman" w:hAnsi="Times New Roman" w:cs="Times New Roman"/>
          <w:sz w:val="24"/>
          <w:szCs w:val="24"/>
        </w:rPr>
        <w:t xml:space="preserve"> a Reference Panel of 36,960 sequences (Supplementary Table 1).</w:t>
      </w:r>
      <w:commentRangeEnd w:id="29"/>
      <w:r>
        <w:commentReference w:id="29"/>
      </w:r>
      <w:commentRangeEnd w:id="30"/>
      <w:commentRangeEnd w:id="31"/>
      <w:r w:rsidR="004E7212">
        <w:rPr>
          <w:rStyle w:val="CommentReference"/>
        </w:rPr>
        <w:commentReference w:id="30"/>
      </w:r>
      <w:ins w:id="35" w:author="Tim McInerney" w:date="2020-03-18T00:25:00Z">
        <w:r>
          <w:commentReference w:id="31"/>
        </w:r>
      </w:ins>
    </w:p>
    <w:p w14:paraId="6651BA84" w14:textId="77777777" w:rsidR="009A2C91" w:rsidRDefault="00792947">
      <w:pPr>
        <w:pStyle w:val="Heading3"/>
        <w:spacing w:line="480" w:lineRule="auto"/>
        <w:jc w:val="both"/>
        <w:rPr>
          <w:del w:id="36" w:author="Tim McInerney" w:date="2020-03-18T00:25:00Z"/>
          <w:rFonts w:ascii="Times New Roman" w:eastAsia="Times New Roman" w:hAnsi="Times New Roman" w:cs="Times New Roman"/>
          <w:b/>
          <w:color w:val="000000"/>
          <w:sz w:val="24"/>
          <w:szCs w:val="24"/>
        </w:rPr>
      </w:pPr>
      <w:bookmarkStart w:id="37" w:name="_l95pf1qprjrp" w:colFirst="0" w:colLast="0"/>
      <w:bookmarkEnd w:id="37"/>
      <w:commentRangeStart w:id="38"/>
      <w:commentRangeStart w:id="39"/>
      <w:commentRangeStart w:id="40"/>
      <w:del w:id="41" w:author="Tim McInerney" w:date="2020-03-18T00:25:00Z">
        <w:r>
          <w:rPr>
            <w:rFonts w:ascii="Times New Roman" w:eastAsia="Times New Roman" w:hAnsi="Times New Roman" w:cs="Times New Roman"/>
            <w:b/>
            <w:color w:val="000000"/>
            <w:sz w:val="24"/>
            <w:szCs w:val="24"/>
          </w:rPr>
          <w:delText>Reference Alignment</w:delText>
        </w:r>
        <w:commentRangeEnd w:id="38"/>
        <w:r>
          <w:commentReference w:id="38"/>
        </w:r>
      </w:del>
    </w:p>
    <w:p w14:paraId="686D5103" w14:textId="77777777" w:rsidR="009A2C91" w:rsidRDefault="00792947">
      <w:pPr>
        <w:spacing w:line="480" w:lineRule="auto"/>
        <w:jc w:val="both"/>
        <w:rPr>
          <w:rFonts w:ascii="Times New Roman" w:eastAsia="Times New Roman" w:hAnsi="Times New Roman" w:cs="Times New Roman"/>
          <w:sz w:val="24"/>
          <w:szCs w:val="24"/>
        </w:rPr>
      </w:pPr>
      <w:del w:id="42" w:author="Tim McInerney" w:date="2020-03-18T00:25:00Z">
        <w:r>
          <w:rPr>
            <w:rFonts w:ascii="Times New Roman" w:eastAsia="Times New Roman" w:hAnsi="Times New Roman" w:cs="Times New Roman"/>
            <w:sz w:val="24"/>
            <w:szCs w:val="24"/>
          </w:rPr>
          <w:delText xml:space="preserve">We used publicly available PhyloTree </w:delText>
        </w:r>
        <w:r>
          <w:fldChar w:fldCharType="begin"/>
        </w:r>
        <w:r>
          <w:delInstrText>HYPERLINK "https://paperpile.com/c/Ad0ZFB/eACa9"</w:delInstrText>
        </w:r>
        <w:r>
          <w:fldChar w:fldCharType="separate"/>
        </w:r>
        <w:r>
          <w:rPr>
            <w:rFonts w:ascii="Times New Roman" w:eastAsia="Times New Roman" w:hAnsi="Times New Roman" w:cs="Times New Roman"/>
            <w:color w:val="000000"/>
            <w:sz w:val="24"/>
            <w:szCs w:val="24"/>
          </w:rPr>
          <w:delText>(van Oven and Kayser, 2009)</w:delText>
        </w:r>
        <w:r>
          <w:fldChar w:fldCharType="end"/>
        </w:r>
        <w:r>
          <w:rPr>
            <w:rFonts w:ascii="Times New Roman" w:eastAsia="Times New Roman" w:hAnsi="Times New Roman" w:cs="Times New Roman"/>
            <w:sz w:val="24"/>
            <w:szCs w:val="24"/>
          </w:rPr>
          <w:delText xml:space="preserve"> sequences to create a large (</w:delText>
        </w:r>
        <w:r>
          <w:rPr>
            <w:rFonts w:ascii="Times New Roman" w:eastAsia="Times New Roman" w:hAnsi="Times New Roman" w:cs="Times New Roman"/>
            <w:i/>
            <w:sz w:val="24"/>
            <w:szCs w:val="24"/>
          </w:rPr>
          <w:delText>n</w:delText>
        </w:r>
        <w:r>
          <w:rPr>
            <w:rFonts w:ascii="Times New Roman" w:eastAsia="Times New Roman" w:hAnsi="Times New Roman" w:cs="Times New Roman"/>
            <w:sz w:val="24"/>
            <w:szCs w:val="24"/>
          </w:rPr>
          <w:delText xml:space="preserve">=7,747) reference alignment with the revised Cambridge Reference Sequence (rCRS) </w:delText>
        </w:r>
        <w:r>
          <w:fldChar w:fldCharType="begin"/>
        </w:r>
        <w:r>
          <w:delInstrText>HYPERLINK "https://paperpile.com/c/Ad0ZFB/RL6RB"</w:delInstrText>
        </w:r>
        <w:r>
          <w:fldChar w:fldCharType="separate"/>
        </w:r>
        <w:r>
          <w:rPr>
            <w:rFonts w:ascii="Times New Roman" w:eastAsia="Times New Roman" w:hAnsi="Times New Roman" w:cs="Times New Roman"/>
            <w:color w:val="000000"/>
            <w:sz w:val="24"/>
            <w:szCs w:val="24"/>
          </w:rPr>
          <w:delText xml:space="preserve">(Andrews </w:delText>
        </w:r>
        <w:r>
          <w:fldChar w:fldCharType="end"/>
        </w:r>
        <w:r>
          <w:fldChar w:fldCharType="begin"/>
        </w:r>
        <w:r>
          <w:delInstrText>HYPERLINK "https://paperpile.com/c/Ad0ZFB/RL6RB"</w:delInstrText>
        </w:r>
        <w:r>
          <w:fldChar w:fldCharType="separate"/>
        </w:r>
        <w:r>
          <w:rPr>
            <w:rFonts w:ascii="Times New Roman" w:eastAsia="Times New Roman" w:hAnsi="Times New Roman" w:cs="Times New Roman"/>
            <w:i/>
            <w:color w:val="000000"/>
            <w:sz w:val="24"/>
            <w:szCs w:val="24"/>
          </w:rPr>
          <w:delText>et al.</w:delText>
        </w:r>
        <w:r>
          <w:fldChar w:fldCharType="end"/>
        </w:r>
        <w:r>
          <w:fldChar w:fldCharType="begin"/>
        </w:r>
        <w:r>
          <w:delInstrText>HYPERLINK "https://paperpile.com/c/Ad0ZFB/RL6RB"</w:delInstrText>
        </w:r>
        <w:r>
          <w:fldChar w:fldCharType="separate"/>
        </w:r>
        <w:r>
          <w:rPr>
            <w:rFonts w:ascii="Times New Roman" w:eastAsia="Times New Roman" w:hAnsi="Times New Roman" w:cs="Times New Roman"/>
            <w:color w:val="000000"/>
            <w:sz w:val="24"/>
            <w:szCs w:val="24"/>
          </w:rPr>
          <w:delText>, 1999)</w:delText>
        </w:r>
        <w:r>
          <w:fldChar w:fldCharType="end"/>
        </w:r>
        <w:r>
          <w:rPr>
            <w:rFonts w:ascii="Times New Roman" w:eastAsia="Times New Roman" w:hAnsi="Times New Roman" w:cs="Times New Roman"/>
            <w:sz w:val="24"/>
            <w:szCs w:val="24"/>
          </w:rPr>
          <w:delText xml:space="preserve"> site numbering convention. Inclusion of rCRS in  the reference alignment ensures that site numbering conventions are maintained and verified as new sequences are added. We aligned sequences in batches of 50 using the L-INS-i version of MAFFT </w:delText>
        </w:r>
        <w:r>
          <w:fldChar w:fldCharType="begin"/>
        </w:r>
        <w:r>
          <w:delInstrText>HYPERLINK "https://paperpile.com/c/Ad0ZFB/Sv4E1"</w:delInstrText>
        </w:r>
        <w:r>
          <w:fldChar w:fldCharType="separate"/>
        </w:r>
        <w:r>
          <w:rPr>
            <w:rFonts w:ascii="Times New Roman" w:eastAsia="Times New Roman" w:hAnsi="Times New Roman" w:cs="Times New Roman"/>
            <w:color w:val="000000"/>
            <w:sz w:val="24"/>
            <w:szCs w:val="24"/>
          </w:rPr>
          <w:delText>(Katoh and Standley, 2013)</w:delText>
        </w:r>
        <w:r>
          <w:fldChar w:fldCharType="end"/>
        </w:r>
        <w:r>
          <w:rPr>
            <w:rFonts w:ascii="Times New Roman" w:eastAsia="Times New Roman" w:hAnsi="Times New Roman" w:cs="Times New Roman"/>
            <w:sz w:val="24"/>
            <w:szCs w:val="24"/>
          </w:rPr>
          <w:delText xml:space="preserve">, then combined the batches, resolving inconsistent gap placements manually. rCRS site numbers were preserved by removing sites at which gaps were introduced in the rCRS during the alignment process. </w:delText>
        </w:r>
      </w:del>
    </w:p>
    <w:p w14:paraId="0337E4EF" w14:textId="05DCF873" w:rsidR="004E7212" w:rsidRDefault="004E7212" w:rsidP="004E721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AliStat</w:t>
      </w:r>
      <w:proofErr w:type="spellEnd"/>
      <w:r>
        <w:rPr>
          <w:rFonts w:ascii="Times New Roman" w:eastAsia="Times New Roman" w:hAnsi="Times New Roman" w:cs="Times New Roman"/>
          <w:sz w:val="24"/>
          <w:szCs w:val="24"/>
        </w:rPr>
        <w:t xml:space="preserve"> v1.11 </w:t>
      </w:r>
      <w:hyperlink r:id="rId48" w:history="1">
        <w:r>
          <w:rPr>
            <w:rFonts w:ascii="Times New Roman" w:eastAsia="Times New Roman" w:hAnsi="Times New Roman" w:cs="Times New Roman"/>
            <w:color w:val="000000"/>
            <w:sz w:val="24"/>
            <w:szCs w:val="24"/>
          </w:rPr>
          <w:t xml:space="preserve">(Wong </w:t>
        </w:r>
      </w:hyperlink>
      <w:hyperlink r:id="rId49" w:history="1">
        <w:r>
          <w:rPr>
            <w:rFonts w:ascii="Times New Roman" w:eastAsia="Times New Roman" w:hAnsi="Times New Roman" w:cs="Times New Roman"/>
            <w:i/>
            <w:color w:val="000000"/>
            <w:sz w:val="24"/>
            <w:szCs w:val="24"/>
          </w:rPr>
          <w:t>et al.</w:t>
        </w:r>
      </w:hyperlink>
      <w:hyperlink r:id="rId50" w:history="1">
        <w:r>
          <w:rPr>
            <w:rFonts w:ascii="Times New Roman" w:eastAsia="Times New Roman" w:hAnsi="Times New Roman" w:cs="Times New Roman"/>
            <w:color w:val="000000"/>
            <w:sz w:val="24"/>
            <w:szCs w:val="24"/>
          </w:rPr>
          <w:t>, 2020)</w:t>
        </w:r>
      </w:hyperlink>
      <w:r>
        <w:rPr>
          <w:rFonts w:ascii="Times New Roman" w:eastAsia="Times New Roman" w:hAnsi="Times New Roman" w:cs="Times New Roman"/>
          <w:sz w:val="24"/>
          <w:szCs w:val="24"/>
        </w:rPr>
        <w:t xml:space="preserve"> was used to quantify the completeness of the new Reference MSA. The Reference Panel was created by converting the Reference MSA to formats compatible with IMPUTE2 [reference needed]. </w:t>
      </w:r>
    </w:p>
    <w:p w14:paraId="44C9D1FB" w14:textId="77777777" w:rsidR="009A2C91" w:rsidDel="007101AF" w:rsidRDefault="009A2C91">
      <w:pPr>
        <w:spacing w:line="480" w:lineRule="auto"/>
        <w:jc w:val="both"/>
        <w:rPr>
          <w:del w:id="43" w:author="Lars Jermiin" w:date="2020-05-07T12:24:00Z"/>
          <w:rFonts w:ascii="Times New Roman" w:eastAsia="Times New Roman" w:hAnsi="Times New Roman" w:cs="Times New Roman"/>
          <w:sz w:val="24"/>
          <w:szCs w:val="24"/>
        </w:rPr>
      </w:pPr>
    </w:p>
    <w:p w14:paraId="0D89679F" w14:textId="77777777" w:rsidR="009A2C91" w:rsidRDefault="00792947">
      <w:pPr>
        <w:pStyle w:val="Heading3"/>
        <w:spacing w:line="480" w:lineRule="auto"/>
        <w:jc w:val="both"/>
        <w:rPr>
          <w:del w:id="44" w:author="Tim McInerney" w:date="2020-04-30T08:53:00Z"/>
          <w:rFonts w:ascii="Times New Roman" w:eastAsia="Times New Roman" w:hAnsi="Times New Roman" w:cs="Times New Roman"/>
          <w:color w:val="000000"/>
          <w:sz w:val="24"/>
          <w:szCs w:val="24"/>
        </w:rPr>
      </w:pPr>
      <w:bookmarkStart w:id="45" w:name="_s05pl4tmt2xk" w:colFirst="0" w:colLast="0"/>
      <w:bookmarkEnd w:id="45"/>
      <w:del w:id="46" w:author="Tim McInerney" w:date="2020-04-30T08:53:00Z">
        <w:r>
          <w:rPr>
            <w:rFonts w:ascii="Times New Roman" w:eastAsia="Times New Roman" w:hAnsi="Times New Roman" w:cs="Times New Roman"/>
            <w:b/>
            <w:color w:val="000000"/>
            <w:sz w:val="24"/>
            <w:szCs w:val="24"/>
          </w:rPr>
          <w:delText>Reference Panel</w:delText>
        </w:r>
        <w:r>
          <w:rPr>
            <w:rFonts w:ascii="Times New Roman" w:eastAsia="Times New Roman" w:hAnsi="Times New Roman" w:cs="Times New Roman"/>
            <w:color w:val="000000"/>
            <w:sz w:val="24"/>
            <w:szCs w:val="24"/>
          </w:rPr>
          <w:delText xml:space="preserve"> </w:delText>
        </w:r>
      </w:del>
    </w:p>
    <w:p w14:paraId="6B5905A4" w14:textId="77777777" w:rsidR="009A2C91" w:rsidRDefault="00792947">
      <w:pPr>
        <w:spacing w:line="480" w:lineRule="auto"/>
        <w:jc w:val="both"/>
        <w:rPr>
          <w:del w:id="47" w:author="Tim McInerney" w:date="2020-04-30T08:53:00Z"/>
          <w:rFonts w:ascii="Times New Roman" w:eastAsia="Times New Roman" w:hAnsi="Times New Roman" w:cs="Times New Roman"/>
          <w:sz w:val="24"/>
          <w:szCs w:val="24"/>
        </w:rPr>
      </w:pPr>
      <w:del w:id="48" w:author="Tim McInerney" w:date="2020-04-30T08:53:00Z">
        <w:r>
          <w:rPr>
            <w:rFonts w:ascii="Times New Roman" w:eastAsia="Times New Roman" w:hAnsi="Times New Roman" w:cs="Times New Roman"/>
            <w:sz w:val="24"/>
            <w:szCs w:val="24"/>
          </w:rPr>
          <w:delText xml:space="preserve">Whole human mtDNA sequences were downloaded from GenBank on 2018-07-18 by adapting the MitoMap </w:delText>
        </w:r>
        <w:r>
          <w:fldChar w:fldCharType="begin"/>
        </w:r>
        <w:r>
          <w:delInstrText>HYPERLINK "https://paperpile.com/c/Ad0ZFB/mKM50"</w:delInstrText>
        </w:r>
        <w:r>
          <w:fldChar w:fldCharType="separate"/>
        </w:r>
        <w:r>
          <w:rPr>
            <w:rFonts w:ascii="Times New Roman" w:eastAsia="Times New Roman" w:hAnsi="Times New Roman" w:cs="Times New Roman"/>
            <w:color w:val="000000"/>
            <w:sz w:val="24"/>
            <w:szCs w:val="24"/>
          </w:rPr>
          <w:delText xml:space="preserve">(Lott </w:delText>
        </w:r>
        <w:r>
          <w:fldChar w:fldCharType="end"/>
        </w:r>
        <w:r>
          <w:fldChar w:fldCharType="begin"/>
        </w:r>
        <w:r>
          <w:delInstrText>HYPERLINK "https://paperpile.com/c/Ad0ZFB/mKM50"</w:delInstrText>
        </w:r>
        <w:r>
          <w:fldChar w:fldCharType="separate"/>
        </w:r>
        <w:r>
          <w:rPr>
            <w:rFonts w:ascii="Times New Roman" w:eastAsia="Times New Roman" w:hAnsi="Times New Roman" w:cs="Times New Roman"/>
            <w:i/>
            <w:color w:val="000000"/>
            <w:sz w:val="24"/>
            <w:szCs w:val="24"/>
          </w:rPr>
          <w:delText>et al.</w:delText>
        </w:r>
        <w:r>
          <w:fldChar w:fldCharType="end"/>
        </w:r>
        <w:r>
          <w:fldChar w:fldCharType="begin"/>
        </w:r>
        <w:r>
          <w:delInstrText>HYPERLINK "https://paperpile.com/c/Ad0ZFB/mKM50"</w:delInstrText>
        </w:r>
        <w:r>
          <w:fldChar w:fldCharType="separate"/>
        </w:r>
        <w:r>
          <w:rPr>
            <w:rFonts w:ascii="Times New Roman" w:eastAsia="Times New Roman" w:hAnsi="Times New Roman" w:cs="Times New Roman"/>
            <w:color w:val="000000"/>
            <w:sz w:val="24"/>
            <w:szCs w:val="24"/>
          </w:rPr>
          <w:delText>, 2013)</w:delText>
        </w:r>
        <w:r>
          <w:fldChar w:fldCharType="end"/>
        </w:r>
        <w:r>
          <w:rPr>
            <w:rFonts w:ascii="Times New Roman" w:eastAsia="Times New Roman" w:hAnsi="Times New Roman" w:cs="Times New Roman"/>
            <w:sz w:val="24"/>
            <w:szCs w:val="24"/>
          </w:rPr>
          <w:delText xml:space="preserve"> search term (Supplementary Methods). This returned 44,299 complete human mtDNA sequences and excluded archaic and ancient sequences. Sequences were aligned to the reference alignment in batches of 2,500 using the MAFFT algorithm </w:delText>
        </w:r>
        <w:r>
          <w:fldChar w:fldCharType="begin"/>
        </w:r>
        <w:r>
          <w:delInstrText>HYPERLINK "https://paperpile.com/c/Ad0ZFB/Sv4E1"</w:delInstrText>
        </w:r>
        <w:r>
          <w:fldChar w:fldCharType="separate"/>
        </w:r>
        <w:r>
          <w:rPr>
            <w:rFonts w:ascii="Times New Roman" w:eastAsia="Times New Roman" w:hAnsi="Times New Roman" w:cs="Times New Roman"/>
            <w:color w:val="000000"/>
            <w:sz w:val="24"/>
            <w:szCs w:val="24"/>
          </w:rPr>
          <w:delText>(Katoh and Standley, 2013)</w:delText>
        </w:r>
        <w:r>
          <w:fldChar w:fldCharType="end"/>
        </w:r>
        <w:r>
          <w:rPr>
            <w:rFonts w:ascii="Times New Roman" w:eastAsia="Times New Roman" w:hAnsi="Times New Roman" w:cs="Times New Roman"/>
            <w:sz w:val="24"/>
            <w:szCs w:val="24"/>
          </w:rPr>
          <w:delText xml:space="preserve"> in Geneious v10.2.6 </w:delText>
        </w:r>
        <w:r>
          <w:fldChar w:fldCharType="begin"/>
        </w:r>
        <w:r>
          <w:delInstrText>HYPERLINK "https://paperpile.com/c/Ad0ZFB/KUlom"</w:delInstrText>
        </w:r>
        <w:r>
          <w:fldChar w:fldCharType="separate"/>
        </w:r>
        <w:r>
          <w:rPr>
            <w:rFonts w:ascii="Times New Roman" w:eastAsia="Times New Roman" w:hAnsi="Times New Roman" w:cs="Times New Roman"/>
            <w:color w:val="000000"/>
            <w:sz w:val="24"/>
            <w:szCs w:val="24"/>
          </w:rPr>
          <w:delText xml:space="preserve">(Kearse </w:delText>
        </w:r>
        <w:r>
          <w:fldChar w:fldCharType="end"/>
        </w:r>
        <w:r>
          <w:fldChar w:fldCharType="begin"/>
        </w:r>
        <w:r>
          <w:delInstrText>HYPERLINK "https://paperpile.com/c/Ad0ZFB/KUlom"</w:delInstrText>
        </w:r>
        <w:r>
          <w:fldChar w:fldCharType="separate"/>
        </w:r>
        <w:r>
          <w:rPr>
            <w:rFonts w:ascii="Times New Roman" w:eastAsia="Times New Roman" w:hAnsi="Times New Roman" w:cs="Times New Roman"/>
            <w:i/>
            <w:color w:val="000000"/>
            <w:sz w:val="24"/>
            <w:szCs w:val="24"/>
          </w:rPr>
          <w:delText>et al.</w:delText>
        </w:r>
        <w:r>
          <w:fldChar w:fldCharType="end"/>
        </w:r>
        <w:r>
          <w:fldChar w:fldCharType="begin"/>
        </w:r>
        <w:r>
          <w:delInstrText>HYPERLINK "https://paperpile.com/c/Ad0ZFB/KUlom"</w:delInstrText>
        </w:r>
        <w:r>
          <w:fldChar w:fldCharType="separate"/>
        </w:r>
        <w:r>
          <w:rPr>
            <w:rFonts w:ascii="Times New Roman" w:eastAsia="Times New Roman" w:hAnsi="Times New Roman" w:cs="Times New Roman"/>
            <w:color w:val="000000"/>
            <w:sz w:val="24"/>
            <w:szCs w:val="24"/>
          </w:rPr>
          <w:delText>, 2012)</w:delText>
        </w:r>
        <w:r>
          <w:fldChar w:fldCharType="end"/>
        </w:r>
        <w:r>
          <w:rPr>
            <w:rFonts w:ascii="Times New Roman" w:eastAsia="Times New Roman" w:hAnsi="Times New Roman" w:cs="Times New Roman"/>
            <w:sz w:val="24"/>
            <w:szCs w:val="24"/>
          </w:rPr>
          <w:delText xml:space="preserve">. Sites that introduced gaps in the reference alignment were removed to maintain consistent rCRS nucleotide position numbering. To improve the quality of the Reference Panel, sequences containing ≥5 ambiguous characters or ≥8 gaps were removed from the alignment. This threshold was set to enable inclusion of haplogroup B sequences which averaged 7 gaps relative to other sequences. Applying this quality filter produced a Reference Panel of 36,960 sequences (Supplementary Table 1). </w:delText>
        </w:r>
      </w:del>
    </w:p>
    <w:p w14:paraId="513A5E56" w14:textId="77777777" w:rsidR="009A2C91" w:rsidRDefault="00792947">
      <w:pPr>
        <w:spacing w:line="480" w:lineRule="auto"/>
        <w:jc w:val="both"/>
        <w:rPr>
          <w:rFonts w:ascii="Times New Roman" w:eastAsia="Times New Roman" w:hAnsi="Times New Roman" w:cs="Times New Roman"/>
          <w:sz w:val="24"/>
          <w:szCs w:val="24"/>
        </w:rPr>
      </w:pPr>
      <w:del w:id="49" w:author="Tim McInerney" w:date="2020-04-30T08:53:00Z">
        <w:r>
          <w:rPr>
            <w:rFonts w:ascii="Times New Roman" w:eastAsia="Times New Roman" w:hAnsi="Times New Roman" w:cs="Times New Roman"/>
            <w:sz w:val="24"/>
            <w:szCs w:val="24"/>
          </w:rPr>
          <w:delText>The Reference Panel differs from the Reference Alignment as it is a well-curated exhaustive dataset of pre-aligned sequences that researchers can use to impute missing mtSNVs and subsample sequences from, without the need to perform an alignment process.</w:delText>
        </w:r>
      </w:del>
      <w:commentRangeEnd w:id="39"/>
      <w:r>
        <w:commentReference w:id="39"/>
      </w:r>
      <w:commentRangeEnd w:id="40"/>
      <w:r>
        <w:commentReference w:id="40"/>
      </w:r>
    </w:p>
    <w:p w14:paraId="4741E986" w14:textId="77777777" w:rsidR="009A2C91" w:rsidRDefault="00792947">
      <w:pPr>
        <w:pStyle w:val="Heading3"/>
        <w:spacing w:line="480" w:lineRule="auto"/>
        <w:jc w:val="both"/>
        <w:rPr>
          <w:rFonts w:ascii="Times New Roman" w:eastAsia="Times New Roman" w:hAnsi="Times New Roman" w:cs="Times New Roman"/>
          <w:b/>
          <w:color w:val="000000"/>
          <w:sz w:val="24"/>
          <w:szCs w:val="24"/>
        </w:rPr>
      </w:pPr>
      <w:bookmarkStart w:id="50" w:name="_ru54e68ovkrx" w:colFirst="0" w:colLast="0"/>
      <w:bookmarkEnd w:id="50"/>
      <w:r>
        <w:rPr>
          <w:rFonts w:ascii="Times New Roman" w:eastAsia="Times New Roman" w:hAnsi="Times New Roman" w:cs="Times New Roman"/>
          <w:b/>
          <w:color w:val="000000"/>
          <w:sz w:val="24"/>
          <w:szCs w:val="24"/>
        </w:rPr>
        <w:t xml:space="preserve">Validation Panel </w:t>
      </w:r>
    </w:p>
    <w:p w14:paraId="46A8A32E" w14:textId="49A143D8" w:rsidR="009A2C91" w:rsidRDefault="002E226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92947">
        <w:rPr>
          <w:rFonts w:ascii="Times New Roman" w:eastAsia="Times New Roman" w:hAnsi="Times New Roman" w:cs="Times New Roman"/>
          <w:sz w:val="24"/>
          <w:szCs w:val="24"/>
        </w:rPr>
        <w:t xml:space="preserve">ISMs were </w:t>
      </w:r>
      <w:r w:rsidR="007101AF">
        <w:rPr>
          <w:rFonts w:ascii="Times New Roman" w:eastAsia="Times New Roman" w:hAnsi="Times New Roman" w:cs="Times New Roman"/>
          <w:sz w:val="24"/>
          <w:szCs w:val="24"/>
        </w:rPr>
        <w:t xml:space="preserve">obtained </w:t>
      </w:r>
      <w:r w:rsidR="00792947">
        <w:rPr>
          <w:rFonts w:ascii="Times New Roman" w:eastAsia="Times New Roman" w:hAnsi="Times New Roman" w:cs="Times New Roman"/>
          <w:sz w:val="24"/>
          <w:szCs w:val="24"/>
        </w:rPr>
        <w:t>by sub</w:t>
      </w:r>
      <w:r>
        <w:rPr>
          <w:rFonts w:ascii="Times New Roman" w:eastAsia="Times New Roman" w:hAnsi="Times New Roman" w:cs="Times New Roman"/>
          <w:sz w:val="24"/>
          <w:szCs w:val="24"/>
        </w:rPr>
        <w:t>-</w:t>
      </w:r>
      <w:r w:rsidR="00792947">
        <w:rPr>
          <w:rFonts w:ascii="Times New Roman" w:eastAsia="Times New Roman" w:hAnsi="Times New Roman" w:cs="Times New Roman"/>
          <w:sz w:val="24"/>
          <w:szCs w:val="24"/>
        </w:rPr>
        <w:t>setting mtSNVs present in 1000 Genomes Project Phase 3 WGS data (</w:t>
      </w:r>
      <w:r w:rsidR="00792947">
        <w:rPr>
          <w:rFonts w:ascii="Times New Roman" w:eastAsia="Times New Roman" w:hAnsi="Times New Roman" w:cs="Times New Roman"/>
          <w:i/>
          <w:sz w:val="24"/>
          <w:szCs w:val="24"/>
        </w:rPr>
        <w:t>n</w:t>
      </w:r>
      <w:r w:rsidR="00792947">
        <w:rPr>
          <w:rFonts w:ascii="Times New Roman" w:eastAsia="Times New Roman" w:hAnsi="Times New Roman" w:cs="Times New Roman"/>
          <w:sz w:val="24"/>
          <w:szCs w:val="24"/>
        </w:rPr>
        <w:t xml:space="preserve">=2,535) to those </w:t>
      </w:r>
      <w:r w:rsidR="007101AF">
        <w:rPr>
          <w:rFonts w:ascii="Times New Roman" w:eastAsia="Times New Roman" w:hAnsi="Times New Roman" w:cs="Times New Roman"/>
          <w:sz w:val="24"/>
          <w:szCs w:val="24"/>
        </w:rPr>
        <w:t>from</w:t>
      </w:r>
      <w:r w:rsidR="00792947">
        <w:rPr>
          <w:rFonts w:ascii="Times New Roman" w:eastAsia="Times New Roman" w:hAnsi="Times New Roman" w:cs="Times New Roman"/>
          <w:sz w:val="24"/>
          <w:szCs w:val="24"/>
        </w:rPr>
        <w:t xml:space="preserve"> existing commercially available microarrays. Microarray information was obtained from strand orientation files available from the </w:t>
      </w:r>
      <w:proofErr w:type="spellStart"/>
      <w:r w:rsidR="00792947">
        <w:rPr>
          <w:rFonts w:ascii="Times New Roman" w:eastAsia="Times New Roman" w:hAnsi="Times New Roman" w:cs="Times New Roman"/>
          <w:sz w:val="24"/>
          <w:szCs w:val="24"/>
        </w:rPr>
        <w:t>Wellcome</w:t>
      </w:r>
      <w:proofErr w:type="spellEnd"/>
      <w:r w:rsidR="00792947">
        <w:rPr>
          <w:rFonts w:ascii="Times New Roman" w:eastAsia="Times New Roman" w:hAnsi="Times New Roman" w:cs="Times New Roman"/>
          <w:sz w:val="24"/>
          <w:szCs w:val="24"/>
        </w:rPr>
        <w:t xml:space="preserve"> Centre (</w:t>
      </w:r>
      <w:hyperlink r:id="rId51">
        <w:r w:rsidR="00792947">
          <w:rPr>
            <w:rFonts w:ascii="Times New Roman" w:eastAsia="Times New Roman" w:hAnsi="Times New Roman" w:cs="Times New Roman"/>
            <w:sz w:val="24"/>
            <w:szCs w:val="24"/>
            <w:u w:val="single"/>
          </w:rPr>
          <w:t>http://www.well.ox.ac.uk/~wrayner/strand/</w:t>
        </w:r>
      </w:hyperlink>
      <w:r w:rsidR="00792947">
        <w:rPr>
          <w:rFonts w:ascii="Times New Roman" w:eastAsia="Times New Roman" w:hAnsi="Times New Roman" w:cs="Times New Roman"/>
          <w:sz w:val="24"/>
          <w:szCs w:val="24"/>
        </w:rPr>
        <w:t xml:space="preserve">), with 101 strand files containing mtSNVs (Supplementary Table 2). Haplogroup assignment for the WGS data and the ISMs was performed using Hi-MC </w:t>
      </w:r>
      <w:hyperlink r:id="rId52">
        <w:r w:rsidR="00792947">
          <w:rPr>
            <w:rFonts w:ascii="Times New Roman" w:eastAsia="Times New Roman" w:hAnsi="Times New Roman" w:cs="Times New Roman"/>
            <w:color w:val="000000"/>
            <w:sz w:val="24"/>
            <w:szCs w:val="24"/>
          </w:rPr>
          <w:t>(</w:t>
        </w:r>
        <w:proofErr w:type="spellStart"/>
        <w:r w:rsidR="00792947">
          <w:rPr>
            <w:rFonts w:ascii="Times New Roman" w:eastAsia="Times New Roman" w:hAnsi="Times New Roman" w:cs="Times New Roman"/>
            <w:color w:val="000000"/>
            <w:sz w:val="24"/>
            <w:szCs w:val="24"/>
          </w:rPr>
          <w:t>Smieszek</w:t>
        </w:r>
        <w:proofErr w:type="spellEnd"/>
        <w:r w:rsidR="00792947">
          <w:rPr>
            <w:rFonts w:ascii="Times New Roman" w:eastAsia="Times New Roman" w:hAnsi="Times New Roman" w:cs="Times New Roman"/>
            <w:color w:val="000000"/>
            <w:sz w:val="24"/>
            <w:szCs w:val="24"/>
          </w:rPr>
          <w:t xml:space="preserve"> </w:t>
        </w:r>
      </w:hyperlink>
      <w:hyperlink r:id="rId53">
        <w:r w:rsidR="00792947">
          <w:rPr>
            <w:rFonts w:ascii="Times New Roman" w:eastAsia="Times New Roman" w:hAnsi="Times New Roman" w:cs="Times New Roman"/>
            <w:i/>
            <w:color w:val="000000"/>
            <w:sz w:val="24"/>
            <w:szCs w:val="24"/>
          </w:rPr>
          <w:t>et al.</w:t>
        </w:r>
      </w:hyperlink>
      <w:hyperlink r:id="rId54">
        <w:r w:rsidR="00792947">
          <w:rPr>
            <w:rFonts w:ascii="Times New Roman" w:eastAsia="Times New Roman" w:hAnsi="Times New Roman" w:cs="Times New Roman"/>
            <w:color w:val="000000"/>
            <w:sz w:val="24"/>
            <w:szCs w:val="24"/>
          </w:rPr>
          <w:t>, 2018)</w:t>
        </w:r>
      </w:hyperlink>
      <w:r w:rsidR="00792947">
        <w:rPr>
          <w:rFonts w:ascii="Times New Roman" w:eastAsia="Times New Roman" w:hAnsi="Times New Roman" w:cs="Times New Roman"/>
          <w:sz w:val="24"/>
          <w:szCs w:val="24"/>
        </w:rPr>
        <w:t xml:space="preserve">. </w:t>
      </w:r>
    </w:p>
    <w:p w14:paraId="4E88EBF5" w14:textId="77777777" w:rsidR="009A2C91" w:rsidRDefault="009A2C91">
      <w:pPr>
        <w:spacing w:line="480" w:lineRule="auto"/>
        <w:jc w:val="both"/>
        <w:rPr>
          <w:rFonts w:ascii="Times New Roman" w:eastAsia="Times New Roman" w:hAnsi="Times New Roman" w:cs="Times New Roman"/>
          <w:sz w:val="24"/>
          <w:szCs w:val="24"/>
        </w:rPr>
      </w:pPr>
    </w:p>
    <w:p w14:paraId="75D10472" w14:textId="77777777" w:rsidR="009A2C91" w:rsidRDefault="00792947">
      <w:pPr>
        <w:pStyle w:val="Heading3"/>
        <w:spacing w:line="480" w:lineRule="auto"/>
        <w:jc w:val="both"/>
        <w:rPr>
          <w:rFonts w:ascii="Times New Roman" w:eastAsia="Times New Roman" w:hAnsi="Times New Roman" w:cs="Times New Roman"/>
          <w:b/>
          <w:color w:val="000000"/>
          <w:sz w:val="24"/>
          <w:szCs w:val="24"/>
        </w:rPr>
      </w:pPr>
      <w:bookmarkStart w:id="51" w:name="_ibe3ki4lxvc6" w:colFirst="0" w:colLast="0"/>
      <w:bookmarkEnd w:id="51"/>
      <w:r>
        <w:rPr>
          <w:rFonts w:ascii="Times New Roman" w:eastAsia="Times New Roman" w:hAnsi="Times New Roman" w:cs="Times New Roman"/>
          <w:b/>
          <w:color w:val="000000"/>
          <w:sz w:val="24"/>
          <w:szCs w:val="24"/>
        </w:rPr>
        <w:t>Imputation</w:t>
      </w:r>
    </w:p>
    <w:p w14:paraId="6EA47F93" w14:textId="7E00F3BE" w:rsidR="009A2C91" w:rsidRDefault="00792947">
      <w:pPr>
        <w:spacing w:line="480" w:lineRule="auto"/>
        <w:jc w:val="both"/>
        <w:rPr>
          <w:ins w:id="52" w:author="Lars Jermiin" w:date="2020-05-07T12:3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IMPUTE2 chromosome X protocol for imputation </w:t>
      </w:r>
      <w:hyperlink r:id="rId55">
        <w:r>
          <w:rPr>
            <w:rFonts w:ascii="Times New Roman" w:eastAsia="Times New Roman" w:hAnsi="Times New Roman" w:cs="Times New Roman"/>
            <w:color w:val="000000"/>
            <w:sz w:val="24"/>
            <w:szCs w:val="24"/>
          </w:rPr>
          <w:t xml:space="preserve">(Howie, Donnelly and </w:t>
        </w:r>
        <w:proofErr w:type="spellStart"/>
        <w:r>
          <w:rPr>
            <w:rFonts w:ascii="Times New Roman" w:eastAsia="Times New Roman" w:hAnsi="Times New Roman" w:cs="Times New Roman"/>
            <w:color w:val="000000"/>
            <w:sz w:val="24"/>
            <w:szCs w:val="24"/>
          </w:rPr>
          <w:t>Marchini</w:t>
        </w:r>
        <w:proofErr w:type="spellEnd"/>
        <w:r>
          <w:rPr>
            <w:rFonts w:ascii="Times New Roman" w:eastAsia="Times New Roman" w:hAnsi="Times New Roman" w:cs="Times New Roman"/>
            <w:color w:val="000000"/>
            <w:sz w:val="24"/>
            <w:szCs w:val="24"/>
          </w:rPr>
          <w:t xml:space="preserve">, 2009; Gonçalves </w:t>
        </w:r>
      </w:hyperlink>
      <w:hyperlink r:id="rId56">
        <w:r>
          <w:rPr>
            <w:rFonts w:ascii="Times New Roman" w:eastAsia="Times New Roman" w:hAnsi="Times New Roman" w:cs="Times New Roman"/>
            <w:i/>
            <w:color w:val="000000"/>
            <w:sz w:val="24"/>
            <w:szCs w:val="24"/>
          </w:rPr>
          <w:t>et al.</w:t>
        </w:r>
      </w:hyperlink>
      <w:hyperlink r:id="rId57">
        <w:r>
          <w:rPr>
            <w:rFonts w:ascii="Times New Roman" w:eastAsia="Times New Roman" w:hAnsi="Times New Roman" w:cs="Times New Roman"/>
            <w:color w:val="000000"/>
            <w:sz w:val="24"/>
            <w:szCs w:val="24"/>
          </w:rPr>
          <w:t>, 2018)</w:t>
        </w:r>
      </w:hyperlink>
      <w:r>
        <w:rPr>
          <w:rFonts w:ascii="Times New Roman" w:eastAsia="Times New Roman" w:hAnsi="Times New Roman" w:cs="Times New Roman"/>
          <w:sz w:val="24"/>
          <w:szCs w:val="24"/>
        </w:rPr>
        <w:t xml:space="preserve">. No recombination was assumed; therefore, we applied a uniform recombination rate of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=0 across all sites. The Markov chain Monte Carlo step in IMPUTE2 was </w:t>
      </w:r>
      <w:r>
        <w:rPr>
          <w:rFonts w:ascii="Times New Roman" w:eastAsia="Times New Roman" w:hAnsi="Times New Roman" w:cs="Times New Roman"/>
          <w:sz w:val="24"/>
          <w:szCs w:val="24"/>
        </w:rPr>
        <w:lastRenderedPageBreak/>
        <w:t xml:space="preserve">used to account for phase uncertainty in recombining diploid data </w:t>
      </w:r>
      <w:hyperlink r:id="rId58">
        <w:r>
          <w:rPr>
            <w:rFonts w:ascii="Times New Roman" w:eastAsia="Times New Roman" w:hAnsi="Times New Roman" w:cs="Times New Roman"/>
            <w:color w:val="000000"/>
            <w:sz w:val="24"/>
            <w:szCs w:val="24"/>
          </w:rPr>
          <w:t xml:space="preserve">(Howie, Donnelly and </w:t>
        </w:r>
        <w:proofErr w:type="spellStart"/>
        <w:r>
          <w:rPr>
            <w:rFonts w:ascii="Times New Roman" w:eastAsia="Times New Roman" w:hAnsi="Times New Roman" w:cs="Times New Roman"/>
            <w:color w:val="000000"/>
            <w:sz w:val="24"/>
            <w:szCs w:val="24"/>
          </w:rPr>
          <w:t>Marchini</w:t>
        </w:r>
        <w:proofErr w:type="spellEnd"/>
        <w:r>
          <w:rPr>
            <w:rFonts w:ascii="Times New Roman" w:eastAsia="Times New Roman" w:hAnsi="Times New Roman" w:cs="Times New Roman"/>
            <w:color w:val="000000"/>
            <w:sz w:val="24"/>
            <w:szCs w:val="24"/>
          </w:rPr>
          <w:t>, 2009)</w:t>
        </w:r>
      </w:hyperlink>
      <w:r>
        <w:rPr>
          <w:rFonts w:ascii="Times New Roman" w:eastAsia="Times New Roman" w:hAnsi="Times New Roman" w:cs="Times New Roman"/>
          <w:sz w:val="24"/>
          <w:szCs w:val="24"/>
        </w:rPr>
        <w:t xml:space="preserve"> but we did not perform this step as our data is non-recombining and haploid.</w:t>
      </w:r>
    </w:p>
    <w:p w14:paraId="0593B165" w14:textId="77777777" w:rsidR="00C30C5D" w:rsidRDefault="00C30C5D">
      <w:pPr>
        <w:spacing w:line="480" w:lineRule="auto"/>
        <w:jc w:val="both"/>
        <w:rPr>
          <w:rFonts w:ascii="Times New Roman" w:eastAsia="Times New Roman" w:hAnsi="Times New Roman" w:cs="Times New Roman"/>
          <w:sz w:val="24"/>
          <w:szCs w:val="24"/>
        </w:rPr>
      </w:pPr>
    </w:p>
    <w:p w14:paraId="37BF157A" w14:textId="5684342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 of varying the number of sequences in the reference alignment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rPr>
        <w:t xml:space="preserve">) was estimated by setting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rPr>
        <w:t xml:space="preserve"> to 100, 250, 500, 1,000, 2,500, 5,000, 10,000, 20,000, and 30,000. We tested the ability of our pipeline to impute rare variants by filtering the Reference Panel to exclude variants with minor allele frequencies (MAF) of 1%, 0.5% and 0.1%, resulting 409, 682 and 1874 mtSNVs, respectively (Supplementary Tables 3). Imputation accuracy was assessed using Matthew’s </w:t>
      </w:r>
      <w:r w:rsidR="00C30C5D">
        <w:rPr>
          <w:rFonts w:ascii="Times New Roman" w:eastAsia="Times New Roman" w:hAnsi="Times New Roman" w:cs="Times New Roman"/>
          <w:sz w:val="24"/>
          <w:szCs w:val="24"/>
        </w:rPr>
        <w:t xml:space="preserve">(1975) </w:t>
      </w:r>
      <w:r>
        <w:rPr>
          <w:rFonts w:ascii="Times New Roman" w:eastAsia="Times New Roman" w:hAnsi="Times New Roman" w:cs="Times New Roman"/>
          <w:sz w:val="24"/>
          <w:szCs w:val="24"/>
        </w:rPr>
        <w:t xml:space="preserve">Correlation Coefficient (MCC) for genotype concordance and Hi-MC </w:t>
      </w:r>
      <w:hyperlink r:id="rId5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Smieszek</w:t>
        </w:r>
        <w:proofErr w:type="spellEnd"/>
        <w:r>
          <w:rPr>
            <w:rFonts w:ascii="Times New Roman" w:eastAsia="Times New Roman" w:hAnsi="Times New Roman" w:cs="Times New Roman"/>
            <w:color w:val="000000"/>
            <w:sz w:val="24"/>
            <w:szCs w:val="24"/>
          </w:rPr>
          <w:t xml:space="preserve"> </w:t>
        </w:r>
      </w:hyperlink>
      <w:hyperlink r:id="rId60">
        <w:r>
          <w:rPr>
            <w:rFonts w:ascii="Times New Roman" w:eastAsia="Times New Roman" w:hAnsi="Times New Roman" w:cs="Times New Roman"/>
            <w:i/>
            <w:color w:val="000000"/>
            <w:sz w:val="24"/>
            <w:szCs w:val="24"/>
          </w:rPr>
          <w:t>et al.</w:t>
        </w:r>
      </w:hyperlink>
      <w:hyperlink r:id="rId61">
        <w:r>
          <w:rPr>
            <w:rFonts w:ascii="Times New Roman" w:eastAsia="Times New Roman" w:hAnsi="Times New Roman" w:cs="Times New Roman"/>
            <w:color w:val="000000"/>
            <w:sz w:val="24"/>
            <w:szCs w:val="24"/>
          </w:rPr>
          <w:t>, 2018)</w:t>
        </w:r>
      </w:hyperlink>
      <w:r>
        <w:rPr>
          <w:rFonts w:ascii="Times New Roman" w:eastAsia="Times New Roman" w:hAnsi="Times New Roman" w:cs="Times New Roman"/>
          <w:sz w:val="24"/>
          <w:szCs w:val="24"/>
        </w:rPr>
        <w:t xml:space="preserve"> for haplogroup assignment, with the WGS data used as the truth set. Linear mixed-model ANOVA was used to assess the meaningful difference in haplogroup assignment and MCC (mean of mtSNVs per ISM) for different parameters tested for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rPr>
        <w:t xml:space="preserve"> and MAF. Pipelines for implementing our imputation protocol and reproducing our results were created in </w:t>
      </w:r>
      <w:proofErr w:type="spellStart"/>
      <w:r>
        <w:rPr>
          <w:rFonts w:ascii="Times New Roman" w:eastAsia="Times New Roman" w:hAnsi="Times New Roman" w:cs="Times New Roman"/>
          <w:sz w:val="24"/>
          <w:szCs w:val="24"/>
        </w:rPr>
        <w:t>SnakeMake</w:t>
      </w:r>
      <w:proofErr w:type="spellEnd"/>
      <w:r>
        <w:rPr>
          <w:rFonts w:ascii="Times New Roman" w:eastAsia="Times New Roman" w:hAnsi="Times New Roman" w:cs="Times New Roman"/>
          <w:sz w:val="24"/>
          <w:szCs w:val="24"/>
        </w:rPr>
        <w:t xml:space="preserve"> </w:t>
      </w:r>
      <w:hyperlink r:id="rId6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Köster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Rahmann</w:t>
        </w:r>
        <w:proofErr w:type="spellEnd"/>
        <w:r>
          <w:rPr>
            <w:rFonts w:ascii="Times New Roman" w:eastAsia="Times New Roman" w:hAnsi="Times New Roman" w:cs="Times New Roman"/>
            <w:color w:val="000000"/>
            <w:sz w:val="24"/>
            <w:szCs w:val="24"/>
          </w:rPr>
          <w:t>, 2012)</w:t>
        </w:r>
      </w:hyperlink>
      <w:r>
        <w:rPr>
          <w:rFonts w:ascii="Times New Roman" w:eastAsia="Times New Roman" w:hAnsi="Times New Roman" w:cs="Times New Roman"/>
          <w:sz w:val="24"/>
          <w:szCs w:val="24"/>
        </w:rPr>
        <w:t>.</w:t>
      </w:r>
    </w:p>
    <w:p w14:paraId="38A7B287" w14:textId="77777777" w:rsidR="009A2C91" w:rsidRDefault="009A2C91">
      <w:pPr>
        <w:spacing w:line="480" w:lineRule="auto"/>
        <w:jc w:val="both"/>
        <w:rPr>
          <w:rFonts w:ascii="Times New Roman" w:eastAsia="Times New Roman" w:hAnsi="Times New Roman" w:cs="Times New Roman"/>
          <w:sz w:val="24"/>
          <w:szCs w:val="24"/>
        </w:rPr>
      </w:pPr>
    </w:p>
    <w:p w14:paraId="1478AA48" w14:textId="77777777" w:rsidR="009A2C91" w:rsidRDefault="00792947">
      <w:pPr>
        <w:pStyle w:val="Heading2"/>
        <w:spacing w:line="480" w:lineRule="auto"/>
        <w:jc w:val="center"/>
        <w:rPr>
          <w:rFonts w:ascii="Times New Roman" w:eastAsia="Times New Roman" w:hAnsi="Times New Roman" w:cs="Times New Roman"/>
          <w:sz w:val="24"/>
          <w:szCs w:val="24"/>
        </w:rPr>
      </w:pPr>
      <w:bookmarkStart w:id="53" w:name="_wx77jsozlr3z" w:colFirst="0" w:colLast="0"/>
      <w:bookmarkEnd w:id="53"/>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 xml:space="preserve"> </w:t>
      </w:r>
    </w:p>
    <w:p w14:paraId="74293956" w14:textId="77777777" w:rsidR="009A2C91" w:rsidRDefault="00792947">
      <w:pPr>
        <w:pStyle w:val="Heading3"/>
        <w:spacing w:line="480" w:lineRule="auto"/>
        <w:jc w:val="both"/>
        <w:rPr>
          <w:rFonts w:ascii="Times New Roman" w:eastAsia="Times New Roman" w:hAnsi="Times New Roman" w:cs="Times New Roman"/>
          <w:b/>
          <w:color w:val="000000"/>
          <w:sz w:val="24"/>
          <w:szCs w:val="24"/>
        </w:rPr>
      </w:pPr>
      <w:bookmarkStart w:id="54" w:name="_ie1jwz9s8v1b" w:colFirst="0" w:colLast="0"/>
      <w:bookmarkEnd w:id="54"/>
      <w:commentRangeStart w:id="55"/>
      <w:commentRangeStart w:id="56"/>
      <w:r>
        <w:rPr>
          <w:rFonts w:ascii="Times New Roman" w:eastAsia="Times New Roman" w:hAnsi="Times New Roman" w:cs="Times New Roman"/>
          <w:b/>
          <w:color w:val="000000"/>
          <w:sz w:val="24"/>
          <w:szCs w:val="24"/>
        </w:rPr>
        <w:t>Reference Alignment and Reference Panel</w:t>
      </w:r>
    </w:p>
    <w:p w14:paraId="6C898662" w14:textId="786DF5A8"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comply with minimum reporting standards for MSAs, completeness metrics of the Reference MSA </w:t>
      </w:r>
      <w:r w:rsidR="008E4AD1">
        <w:rPr>
          <w:rFonts w:ascii="Times New Roman" w:eastAsia="Times New Roman" w:hAnsi="Times New Roman" w:cs="Times New Roman"/>
          <w:sz w:val="24"/>
          <w:szCs w:val="24"/>
        </w:rPr>
        <w:t>were computed</w:t>
      </w:r>
      <w:r>
        <w:rPr>
          <w:rFonts w:ascii="Times New Roman" w:eastAsia="Times New Roman" w:hAnsi="Times New Roman" w:cs="Times New Roman"/>
          <w:sz w:val="24"/>
          <w:szCs w:val="24"/>
        </w:rPr>
        <w:t xml:space="preserve"> </w:t>
      </w:r>
      <w:r w:rsidR="008E4AD1">
        <w:rPr>
          <w:rFonts w:ascii="Times New Roman" w:eastAsia="Times New Roman" w:hAnsi="Times New Roman" w:cs="Times New Roman"/>
          <w:sz w:val="24"/>
          <w:szCs w:val="24"/>
        </w:rPr>
        <w:t>(</w:t>
      </w:r>
      <w:r>
        <w:rPr>
          <w:rFonts w:ascii="Times New Roman" w:eastAsia="Times New Roman" w:hAnsi="Times New Roman" w:cs="Times New Roman"/>
          <w:sz w:val="24"/>
          <w:szCs w:val="24"/>
        </w:rPr>
        <w:t>Table 1</w:t>
      </w:r>
      <w:r w:rsidR="008E4A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described in </w:t>
      </w:r>
      <w:r w:rsidR="00991DD8">
        <w:rPr>
          <w:rFonts w:ascii="Times New Roman" w:eastAsia="Times New Roman" w:hAnsi="Times New Roman" w:cs="Times New Roman"/>
          <w:sz w:val="24"/>
          <w:szCs w:val="24"/>
        </w:rPr>
        <w:t>Wong et al. (2020)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sz w:val="24"/>
          <w:szCs w:val="24"/>
        </w:rPr>
        <w:t xml:space="preserve"> is the completeness of the alignment,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r</w:t>
      </w:r>
      <w:r>
        <w:rPr>
          <w:rFonts w:ascii="Times New Roman" w:eastAsia="Times New Roman" w:hAnsi="Times New Roman" w:cs="Times New Roman"/>
          <w:sz w:val="24"/>
          <w:szCs w:val="24"/>
        </w:rPr>
        <w:t xml:space="preserve"> is the completeness of the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sequence,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sz w:val="24"/>
          <w:szCs w:val="24"/>
        </w:rPr>
        <w:t xml:space="preserve"> is the completeness of the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site, and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ij</w:t>
      </w:r>
      <w:proofErr w:type="spellEnd"/>
      <w:r>
        <w:rPr>
          <w:rFonts w:ascii="Times New Roman" w:eastAsia="Times New Roman" w:hAnsi="Times New Roman" w:cs="Times New Roman"/>
          <w:sz w:val="24"/>
          <w:szCs w:val="24"/>
        </w:rPr>
        <w:t xml:space="preserve"> is the completeness of the </w:t>
      </w:r>
      <w:proofErr w:type="spellStart"/>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sequences. Overall, the Reference MSA is highly complete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sz w:val="24"/>
          <w:szCs w:val="24"/>
        </w:rPr>
        <w:t xml:space="preserve"> &gt; 0.99). Individual sequences are also largely complete (</w:t>
      </w:r>
      <w:r w:rsidRPr="00DE48F0">
        <w:rPr>
          <w:rFonts w:ascii="Times New Roman" w:eastAsia="Times New Roman" w:hAnsi="Times New Roman" w:cs="Times New Roman"/>
          <w:i/>
          <w:iCs/>
          <w:sz w:val="24"/>
          <w:szCs w:val="24"/>
        </w:rPr>
        <w:t>C</w:t>
      </w:r>
      <w:r w:rsidRPr="00DE48F0">
        <w:rPr>
          <w:rFonts w:ascii="Times New Roman" w:eastAsia="Times New Roman" w:hAnsi="Times New Roman" w:cs="Times New Roman"/>
          <w:i/>
          <w:iCs/>
          <w:sz w:val="24"/>
          <w:szCs w:val="24"/>
          <w:vertAlign w:val="subscript"/>
        </w:rPr>
        <w:t>r</w:t>
      </w:r>
      <w:r>
        <w:rPr>
          <w:rFonts w:ascii="Times New Roman" w:eastAsia="Times New Roman" w:hAnsi="Times New Roman" w:cs="Times New Roman"/>
          <w:sz w:val="24"/>
          <w:szCs w:val="24"/>
        </w:rPr>
        <w:t xml:space="preserve">), with the </w:t>
      </w:r>
      <w:r w:rsidR="00EA3B55">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 xml:space="preserve">complete sequence </w:t>
      </w:r>
      <w:r>
        <w:rPr>
          <w:rFonts w:ascii="Times New Roman" w:eastAsia="Times New Roman" w:hAnsi="Times New Roman" w:cs="Times New Roman"/>
          <w:sz w:val="24"/>
          <w:szCs w:val="24"/>
        </w:rPr>
        <w:lastRenderedPageBreak/>
        <w:t xml:space="preserve">containing </w:t>
      </w:r>
      <w:r w:rsidR="00EA3B55">
        <w:rPr>
          <w:rFonts w:ascii="Times New Roman" w:eastAsia="Times New Roman" w:hAnsi="Times New Roman" w:cs="Times New Roman"/>
          <w:sz w:val="24"/>
          <w:szCs w:val="24"/>
        </w:rPr>
        <w:t xml:space="preserve">completely-specified </w:t>
      </w:r>
      <w:r>
        <w:rPr>
          <w:rFonts w:ascii="Times New Roman" w:eastAsia="Times New Roman" w:hAnsi="Times New Roman" w:cs="Times New Roman"/>
          <w:sz w:val="24"/>
          <w:szCs w:val="24"/>
        </w:rPr>
        <w:t>nucleotide</w:t>
      </w:r>
      <w:r w:rsidR="00EA3B55">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91% of </w:t>
      </w:r>
      <w:r w:rsidR="00EA3B55">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sites</w:t>
      </w:r>
      <w:r w:rsidR="00EA3B55">
        <w:rPr>
          <w:rFonts w:ascii="Times New Roman" w:eastAsia="Times New Roman" w:hAnsi="Times New Roman" w:cs="Times New Roman"/>
          <w:sz w:val="24"/>
          <w:szCs w:val="24"/>
        </w:rPr>
        <w:t xml:space="preserve"> and the most complete sequence containing</w:t>
      </w:r>
      <w:r w:rsidR="00A022BA">
        <w:rPr>
          <w:rFonts w:ascii="Times New Roman" w:eastAsia="Times New Roman" w:hAnsi="Times New Roman" w:cs="Times New Roman"/>
          <w:sz w:val="24"/>
          <w:szCs w:val="24"/>
        </w:rPr>
        <w:t xml:space="preserve"> completely-specified nucleotides at all of it sites</w:t>
      </w:r>
      <w:r>
        <w:rPr>
          <w:rFonts w:ascii="Times New Roman" w:eastAsia="Times New Roman" w:hAnsi="Times New Roman" w:cs="Times New Roman"/>
          <w:sz w:val="24"/>
          <w:szCs w:val="24"/>
        </w:rPr>
        <w:t xml:space="preserve">. The </w:t>
      </w:r>
      <w:r w:rsidR="00EA3B55">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 xml:space="preserve">complete site </w:t>
      </w:r>
      <w:r w:rsidR="00A022BA">
        <w:rPr>
          <w:rFonts w:ascii="Times New Roman" w:eastAsia="Times New Roman" w:hAnsi="Times New Roman" w:cs="Times New Roman"/>
          <w:sz w:val="24"/>
          <w:szCs w:val="24"/>
        </w:rPr>
        <w:t xml:space="preserve">in the MSA </w:t>
      </w:r>
      <w:r>
        <w:rPr>
          <w:rFonts w:ascii="Times New Roman" w:eastAsia="Times New Roman" w:hAnsi="Times New Roman" w:cs="Times New Roman"/>
          <w:sz w:val="24"/>
          <w:szCs w:val="24"/>
        </w:rPr>
        <w:t xml:space="preserve">contained </w:t>
      </w:r>
      <w:r w:rsidR="00A022BA">
        <w:rPr>
          <w:rFonts w:ascii="Times New Roman" w:eastAsia="Times New Roman" w:hAnsi="Times New Roman" w:cs="Times New Roman"/>
          <w:sz w:val="24"/>
          <w:szCs w:val="24"/>
        </w:rPr>
        <w:t xml:space="preserve">completely-specified </w:t>
      </w:r>
      <w:r>
        <w:rPr>
          <w:rFonts w:ascii="Times New Roman" w:eastAsia="Times New Roman" w:hAnsi="Times New Roman" w:cs="Times New Roman"/>
          <w:sz w:val="24"/>
          <w:szCs w:val="24"/>
        </w:rPr>
        <w:t xml:space="preserve">nucleotides </w:t>
      </w:r>
      <w:r w:rsidR="00A022BA">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44.3% of sequences, </w:t>
      </w:r>
      <w:r w:rsidR="00A022BA">
        <w:rPr>
          <w:rFonts w:ascii="Times New Roman" w:eastAsia="Times New Roman" w:hAnsi="Times New Roman" w:cs="Times New Roman"/>
          <w:sz w:val="24"/>
          <w:szCs w:val="24"/>
        </w:rPr>
        <w:t>and the most complete sites had completely-specified nucleotides in all of the sequences</w:t>
      </w:r>
      <w:r>
        <w:rPr>
          <w:rFonts w:ascii="Times New Roman" w:eastAsia="Times New Roman" w:hAnsi="Times New Roman" w:cs="Times New Roman"/>
          <w:sz w:val="24"/>
          <w:szCs w:val="24"/>
        </w:rPr>
        <w:t xml:space="preserve">. </w:t>
      </w:r>
      <w:r w:rsidR="00D3768A">
        <w:rPr>
          <w:rFonts w:ascii="Times New Roman" w:eastAsia="Times New Roman" w:hAnsi="Times New Roman" w:cs="Times New Roman"/>
          <w:sz w:val="24"/>
          <w:szCs w:val="24"/>
        </w:rPr>
        <w:t>The proportion of homologous sites with completely-specified nucleotides at in both sequences (</w:t>
      </w:r>
      <w:proofErr w:type="spellStart"/>
      <w:r w:rsidR="00D3768A">
        <w:rPr>
          <w:rFonts w:ascii="Times New Roman" w:eastAsia="Times New Roman" w:hAnsi="Times New Roman" w:cs="Times New Roman"/>
          <w:i/>
          <w:sz w:val="24"/>
          <w:szCs w:val="24"/>
        </w:rPr>
        <w:t>C</w:t>
      </w:r>
      <w:r w:rsidR="00D3768A">
        <w:rPr>
          <w:rFonts w:ascii="Times New Roman" w:eastAsia="Times New Roman" w:hAnsi="Times New Roman" w:cs="Times New Roman"/>
          <w:i/>
          <w:sz w:val="24"/>
          <w:szCs w:val="24"/>
          <w:vertAlign w:val="subscript"/>
        </w:rPr>
        <w:t>ij</w:t>
      </w:r>
      <w:proofErr w:type="spellEnd"/>
      <w:r w:rsidR="00D3768A">
        <w:rPr>
          <w:rFonts w:ascii="Times New Roman" w:eastAsia="Times New Roman" w:hAnsi="Times New Roman" w:cs="Times New Roman"/>
          <w:sz w:val="24"/>
          <w:szCs w:val="24"/>
        </w:rPr>
        <w:t xml:space="preserve">) ranged from </w:t>
      </w:r>
      <w:r>
        <w:rPr>
          <w:rFonts w:ascii="Times New Roman" w:eastAsia="Times New Roman" w:hAnsi="Times New Roman" w:cs="Times New Roman"/>
          <w:sz w:val="24"/>
          <w:szCs w:val="24"/>
        </w:rPr>
        <w:t>83%</w:t>
      </w:r>
      <w:r w:rsidR="00D3768A">
        <w:rPr>
          <w:rFonts w:ascii="Times New Roman" w:eastAsia="Times New Roman" w:hAnsi="Times New Roman" w:cs="Times New Roman"/>
          <w:sz w:val="24"/>
          <w:szCs w:val="24"/>
        </w:rPr>
        <w:t xml:space="preserve"> so </w:t>
      </w:r>
      <w:r>
        <w:rPr>
          <w:rFonts w:ascii="Times New Roman" w:eastAsia="Times New Roman" w:hAnsi="Times New Roman" w:cs="Times New Roman"/>
          <w:sz w:val="24"/>
          <w:szCs w:val="24"/>
        </w:rPr>
        <w:t xml:space="preserve">100%, suggesting that the majority of sequence pairs contain enough information to quantify evolutionary distances. Sites and sequences missing a substantial number of nucleotide states </w:t>
      </w:r>
      <w:r w:rsidR="00D3768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removed in the filtration processes </w:t>
      </w:r>
      <w:r w:rsidR="00D3768A">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described in </w:t>
      </w:r>
      <w:r w:rsidR="00D376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Methods</w:t>
      </w:r>
      <w:r w:rsidR="00D3768A">
        <w:rPr>
          <w:rFonts w:ascii="Times New Roman" w:eastAsia="Times New Roman" w:hAnsi="Times New Roman" w:cs="Times New Roman"/>
          <w:sz w:val="24"/>
          <w:szCs w:val="24"/>
        </w:rPr>
        <w:t xml:space="preserve"> section</w:t>
      </w:r>
      <w:r>
        <w:rPr>
          <w:rFonts w:ascii="Times New Roman" w:eastAsia="Times New Roman" w:hAnsi="Times New Roman" w:cs="Times New Roman"/>
          <w:sz w:val="24"/>
          <w:szCs w:val="24"/>
        </w:rPr>
        <w:t xml:space="preserve">. </w:t>
      </w:r>
      <w:commentRangeEnd w:id="55"/>
      <w:r>
        <w:commentReference w:id="55"/>
      </w:r>
      <w:commentRangeEnd w:id="56"/>
      <w:r w:rsidR="008E4AD1">
        <w:rPr>
          <w:rStyle w:val="CommentReference"/>
        </w:rPr>
        <w:commentReference w:id="56"/>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3945"/>
      </w:tblGrid>
      <w:tr w:rsidR="009A2C91" w14:paraId="4A33788C" w14:textId="77777777">
        <w:trPr>
          <w:trHeight w:val="440"/>
        </w:trPr>
        <w:tc>
          <w:tcPr>
            <w:tcW w:w="9360" w:type="dxa"/>
            <w:gridSpan w:val="2"/>
            <w:shd w:val="clear" w:color="auto" w:fill="auto"/>
            <w:tcMar>
              <w:top w:w="100" w:type="dxa"/>
              <w:left w:w="100" w:type="dxa"/>
              <w:bottom w:w="100" w:type="dxa"/>
              <w:right w:w="100" w:type="dxa"/>
            </w:tcMar>
          </w:tcPr>
          <w:p w14:paraId="72F55E67" w14:textId="3F6F4549"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Completeness metrics for the Reference MSA</w:t>
            </w:r>
            <w:r w:rsidR="00881801">
              <w:rPr>
                <w:rFonts w:ascii="Times New Roman" w:eastAsia="Times New Roman" w:hAnsi="Times New Roman" w:cs="Times New Roman"/>
                <w:sz w:val="24"/>
                <w:szCs w:val="24"/>
              </w:rPr>
              <w:t>, obtained using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AliStat</w:t>
            </w:r>
            <w:proofErr w:type="spellEnd"/>
            <w:r>
              <w:rPr>
                <w:rFonts w:ascii="Times New Roman" w:eastAsia="Times New Roman" w:hAnsi="Times New Roman" w:cs="Times New Roman"/>
                <w:sz w:val="24"/>
                <w:szCs w:val="24"/>
              </w:rPr>
              <w:t>.</w:t>
            </w:r>
          </w:p>
        </w:tc>
      </w:tr>
      <w:tr w:rsidR="009A2C91" w14:paraId="4ABD3AEC" w14:textId="77777777">
        <w:tc>
          <w:tcPr>
            <w:tcW w:w="5415" w:type="dxa"/>
            <w:shd w:val="clear" w:color="auto" w:fill="auto"/>
            <w:tcMar>
              <w:top w:w="100" w:type="dxa"/>
              <w:left w:w="100" w:type="dxa"/>
              <w:bottom w:w="100" w:type="dxa"/>
              <w:right w:w="100" w:type="dxa"/>
            </w:tcMar>
          </w:tcPr>
          <w:p w14:paraId="33A478B0"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w:t>
            </w:r>
          </w:p>
        </w:tc>
        <w:tc>
          <w:tcPr>
            <w:tcW w:w="3945" w:type="dxa"/>
            <w:shd w:val="clear" w:color="auto" w:fill="auto"/>
            <w:tcMar>
              <w:top w:w="100" w:type="dxa"/>
              <w:left w:w="100" w:type="dxa"/>
              <w:bottom w:w="100" w:type="dxa"/>
              <w:right w:w="100" w:type="dxa"/>
            </w:tcMar>
          </w:tcPr>
          <w:p w14:paraId="47B6CC02"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Value(s)</w:t>
            </w:r>
          </w:p>
        </w:tc>
      </w:tr>
      <w:tr w:rsidR="009A2C91" w14:paraId="00FBDBC1" w14:textId="77777777">
        <w:tc>
          <w:tcPr>
            <w:tcW w:w="5415" w:type="dxa"/>
            <w:shd w:val="clear" w:color="auto" w:fill="auto"/>
            <w:tcMar>
              <w:top w:w="100" w:type="dxa"/>
              <w:left w:w="100" w:type="dxa"/>
              <w:bottom w:w="100" w:type="dxa"/>
              <w:right w:w="100" w:type="dxa"/>
            </w:tcMar>
          </w:tcPr>
          <w:p w14:paraId="588A538A"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Sequences</w:t>
            </w:r>
          </w:p>
        </w:tc>
        <w:tc>
          <w:tcPr>
            <w:tcW w:w="3945" w:type="dxa"/>
            <w:shd w:val="clear" w:color="auto" w:fill="auto"/>
            <w:tcMar>
              <w:top w:w="100" w:type="dxa"/>
              <w:left w:w="100" w:type="dxa"/>
              <w:bottom w:w="100" w:type="dxa"/>
              <w:right w:w="100" w:type="dxa"/>
            </w:tcMar>
          </w:tcPr>
          <w:p w14:paraId="4DB3ACE0"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44,299</w:t>
            </w:r>
          </w:p>
        </w:tc>
      </w:tr>
      <w:tr w:rsidR="009A2C91" w14:paraId="5574D41D" w14:textId="77777777">
        <w:tc>
          <w:tcPr>
            <w:tcW w:w="5415" w:type="dxa"/>
            <w:shd w:val="clear" w:color="auto" w:fill="auto"/>
            <w:tcMar>
              <w:top w:w="100" w:type="dxa"/>
              <w:left w:w="100" w:type="dxa"/>
              <w:bottom w:w="100" w:type="dxa"/>
              <w:right w:w="100" w:type="dxa"/>
            </w:tcMar>
          </w:tcPr>
          <w:p w14:paraId="592A2E70"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Sites</w:t>
            </w:r>
          </w:p>
        </w:tc>
        <w:tc>
          <w:tcPr>
            <w:tcW w:w="3945" w:type="dxa"/>
            <w:shd w:val="clear" w:color="auto" w:fill="auto"/>
            <w:tcMar>
              <w:top w:w="100" w:type="dxa"/>
              <w:left w:w="100" w:type="dxa"/>
              <w:bottom w:w="100" w:type="dxa"/>
              <w:right w:w="100" w:type="dxa"/>
            </w:tcMar>
          </w:tcPr>
          <w:p w14:paraId="424468CA"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16,569</w:t>
            </w:r>
          </w:p>
        </w:tc>
      </w:tr>
      <w:tr w:rsidR="009A2C91" w14:paraId="4D116428" w14:textId="77777777">
        <w:tc>
          <w:tcPr>
            <w:tcW w:w="5415" w:type="dxa"/>
            <w:shd w:val="clear" w:color="auto" w:fill="auto"/>
            <w:tcMar>
              <w:top w:w="100" w:type="dxa"/>
              <w:left w:w="100" w:type="dxa"/>
              <w:bottom w:w="100" w:type="dxa"/>
              <w:right w:w="100" w:type="dxa"/>
            </w:tcMar>
          </w:tcPr>
          <w:p w14:paraId="7DFA485A"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Completeness Score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sz w:val="24"/>
                <w:szCs w:val="24"/>
              </w:rPr>
              <w:t>)</w:t>
            </w:r>
          </w:p>
        </w:tc>
        <w:tc>
          <w:tcPr>
            <w:tcW w:w="3945" w:type="dxa"/>
            <w:shd w:val="clear" w:color="auto" w:fill="auto"/>
            <w:tcMar>
              <w:top w:w="100" w:type="dxa"/>
              <w:left w:w="100" w:type="dxa"/>
              <w:bottom w:w="100" w:type="dxa"/>
              <w:right w:w="100" w:type="dxa"/>
            </w:tcMar>
          </w:tcPr>
          <w:p w14:paraId="05B6B383" w14:textId="2AC1C4E2"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0.9997</w:t>
            </w:r>
          </w:p>
        </w:tc>
      </w:tr>
      <w:tr w:rsidR="009A2C91" w14:paraId="79A625D4" w14:textId="77777777">
        <w:tc>
          <w:tcPr>
            <w:tcW w:w="5415" w:type="dxa"/>
            <w:shd w:val="clear" w:color="auto" w:fill="auto"/>
            <w:tcMar>
              <w:top w:w="100" w:type="dxa"/>
              <w:left w:w="100" w:type="dxa"/>
              <w:bottom w:w="100" w:type="dxa"/>
              <w:right w:w="100" w:type="dxa"/>
            </w:tcMar>
          </w:tcPr>
          <w:p w14:paraId="2F3C3BE2"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-score for individual sequences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r</w:t>
            </w:r>
            <w:r>
              <w:rPr>
                <w:rFonts w:ascii="Times New Roman" w:eastAsia="Times New Roman" w:hAnsi="Times New Roman" w:cs="Times New Roman"/>
                <w:sz w:val="24"/>
                <w:szCs w:val="24"/>
              </w:rPr>
              <w:t>) [min-max]</w:t>
            </w:r>
          </w:p>
        </w:tc>
        <w:tc>
          <w:tcPr>
            <w:tcW w:w="3945" w:type="dxa"/>
            <w:shd w:val="clear" w:color="auto" w:fill="auto"/>
            <w:tcMar>
              <w:top w:w="100" w:type="dxa"/>
              <w:left w:w="100" w:type="dxa"/>
              <w:bottom w:w="100" w:type="dxa"/>
              <w:right w:w="100" w:type="dxa"/>
            </w:tcMar>
          </w:tcPr>
          <w:p w14:paraId="34D20F6A" w14:textId="3395C019"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022BA">
              <w:rPr>
                <w:rFonts w:ascii="Times New Roman" w:eastAsia="Times New Roman" w:hAnsi="Times New Roman" w:cs="Times New Roman"/>
                <w:sz w:val="24"/>
                <w:szCs w:val="24"/>
              </w:rPr>
              <w:t xml:space="preserve">9119 </w:t>
            </w:r>
            <w:r>
              <w:rPr>
                <w:rFonts w:ascii="Times New Roman" w:eastAsia="Times New Roman" w:hAnsi="Times New Roman" w:cs="Times New Roman"/>
                <w:sz w:val="24"/>
                <w:szCs w:val="24"/>
              </w:rPr>
              <w:t>- 1.0</w:t>
            </w:r>
            <w:r w:rsidR="00A022BA">
              <w:rPr>
                <w:rFonts w:ascii="Times New Roman" w:eastAsia="Times New Roman" w:hAnsi="Times New Roman" w:cs="Times New Roman"/>
                <w:sz w:val="24"/>
                <w:szCs w:val="24"/>
              </w:rPr>
              <w:t>000</w:t>
            </w:r>
          </w:p>
        </w:tc>
      </w:tr>
      <w:tr w:rsidR="009A2C91" w14:paraId="1AEBC689" w14:textId="77777777">
        <w:tc>
          <w:tcPr>
            <w:tcW w:w="5415" w:type="dxa"/>
            <w:shd w:val="clear" w:color="auto" w:fill="auto"/>
            <w:tcMar>
              <w:top w:w="100" w:type="dxa"/>
              <w:left w:w="100" w:type="dxa"/>
              <w:bottom w:w="100" w:type="dxa"/>
              <w:right w:w="100" w:type="dxa"/>
            </w:tcMar>
          </w:tcPr>
          <w:p w14:paraId="76062B6D"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-score for individual sites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sz w:val="24"/>
                <w:szCs w:val="24"/>
              </w:rPr>
              <w:t>) [min-max]</w:t>
            </w:r>
          </w:p>
        </w:tc>
        <w:tc>
          <w:tcPr>
            <w:tcW w:w="3945" w:type="dxa"/>
            <w:shd w:val="clear" w:color="auto" w:fill="auto"/>
            <w:tcMar>
              <w:top w:w="100" w:type="dxa"/>
              <w:left w:w="100" w:type="dxa"/>
              <w:bottom w:w="100" w:type="dxa"/>
              <w:right w:w="100" w:type="dxa"/>
            </w:tcMar>
          </w:tcPr>
          <w:p w14:paraId="65BCE6B6" w14:textId="550B7509"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022BA">
              <w:rPr>
                <w:rFonts w:ascii="Times New Roman" w:eastAsia="Times New Roman" w:hAnsi="Times New Roman" w:cs="Times New Roman"/>
                <w:sz w:val="24"/>
                <w:szCs w:val="24"/>
              </w:rPr>
              <w:t xml:space="preserve">4429 </w:t>
            </w:r>
            <w:r>
              <w:rPr>
                <w:rFonts w:ascii="Times New Roman" w:eastAsia="Times New Roman" w:hAnsi="Times New Roman" w:cs="Times New Roman"/>
                <w:sz w:val="24"/>
                <w:szCs w:val="24"/>
              </w:rPr>
              <w:t>- 1.0</w:t>
            </w:r>
            <w:r w:rsidR="00A022BA">
              <w:rPr>
                <w:rFonts w:ascii="Times New Roman" w:eastAsia="Times New Roman" w:hAnsi="Times New Roman" w:cs="Times New Roman"/>
                <w:sz w:val="24"/>
                <w:szCs w:val="24"/>
              </w:rPr>
              <w:t>000</w:t>
            </w:r>
          </w:p>
        </w:tc>
      </w:tr>
      <w:tr w:rsidR="009A2C91" w14:paraId="1364CBE5" w14:textId="77777777">
        <w:tc>
          <w:tcPr>
            <w:tcW w:w="5415" w:type="dxa"/>
            <w:shd w:val="clear" w:color="auto" w:fill="auto"/>
            <w:tcMar>
              <w:top w:w="100" w:type="dxa"/>
              <w:left w:w="100" w:type="dxa"/>
              <w:bottom w:w="100" w:type="dxa"/>
              <w:right w:w="100" w:type="dxa"/>
            </w:tcMar>
          </w:tcPr>
          <w:p w14:paraId="622C3741" w14:textId="7777777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-score for pairs of sequences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w:t>
            </w:r>
            <w:r>
              <w:rPr>
                <w:rFonts w:ascii="Gungsuh" w:eastAsia="Gungsuh" w:hAnsi="Gungsuh" w:cs="Gungsuh"/>
                <w:sz w:val="24"/>
                <w:szCs w:val="24"/>
              </w:rPr>
              <w:t>≠</w:t>
            </w:r>
            <w:r>
              <w:rPr>
                <w:rFonts w:ascii="Times New Roman" w:eastAsia="Times New Roman" w:hAnsi="Times New Roman" w:cs="Times New Roman"/>
                <w:i/>
                <w:sz w:val="24"/>
                <w:szCs w:val="24"/>
              </w:rPr>
              <w:t>j</w:t>
            </w:r>
            <w:proofErr w:type="spellEnd"/>
            <w:r>
              <w:rPr>
                <w:rFonts w:ascii="Times New Roman" w:eastAsia="Times New Roman" w:hAnsi="Times New Roman" w:cs="Times New Roman"/>
                <w:sz w:val="24"/>
                <w:szCs w:val="24"/>
              </w:rPr>
              <w:t>) [min-max]</w:t>
            </w:r>
          </w:p>
        </w:tc>
        <w:tc>
          <w:tcPr>
            <w:tcW w:w="3945" w:type="dxa"/>
            <w:shd w:val="clear" w:color="auto" w:fill="auto"/>
            <w:tcMar>
              <w:top w:w="100" w:type="dxa"/>
              <w:left w:w="100" w:type="dxa"/>
              <w:bottom w:w="100" w:type="dxa"/>
              <w:right w:w="100" w:type="dxa"/>
            </w:tcMar>
          </w:tcPr>
          <w:p w14:paraId="5550AF60" w14:textId="5CA8DBF7" w:rsidR="009A2C91" w:rsidRDefault="007929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0.8314 - 1.0</w:t>
            </w:r>
            <w:r w:rsidR="00A022BA">
              <w:rPr>
                <w:rFonts w:ascii="Times New Roman" w:eastAsia="Times New Roman" w:hAnsi="Times New Roman" w:cs="Times New Roman"/>
                <w:sz w:val="24"/>
                <w:szCs w:val="24"/>
              </w:rPr>
              <w:t>000</w:t>
            </w:r>
          </w:p>
        </w:tc>
      </w:tr>
    </w:tbl>
    <w:p w14:paraId="2D899C48" w14:textId="77777777" w:rsidR="009A2C91" w:rsidRDefault="009A2C91">
      <w:pPr>
        <w:spacing w:line="480" w:lineRule="auto"/>
        <w:jc w:val="both"/>
        <w:rPr>
          <w:rFonts w:ascii="Times New Roman" w:eastAsia="Times New Roman" w:hAnsi="Times New Roman" w:cs="Times New Roman"/>
          <w:sz w:val="24"/>
          <w:szCs w:val="24"/>
        </w:rPr>
      </w:pPr>
    </w:p>
    <w:p w14:paraId="133D5132" w14:textId="77777777" w:rsidR="009A2C91" w:rsidRDefault="009A2C91">
      <w:pPr>
        <w:spacing w:line="480" w:lineRule="auto"/>
        <w:jc w:val="both"/>
        <w:rPr>
          <w:rFonts w:ascii="Times New Roman" w:eastAsia="Times New Roman" w:hAnsi="Times New Roman" w:cs="Times New Roman"/>
          <w:sz w:val="24"/>
          <w:szCs w:val="24"/>
        </w:rPr>
      </w:pPr>
    </w:p>
    <w:p w14:paraId="3260B93E"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Reference Panel consisted of 7,128 (19.3%) sequences for which GenBank metadata on geographic provenance was available (Table 1) representing 49 countries. Within-country provenance was available for 1,167 samples, taking the total number of identified regions of provenance to 103. This included smaller ethnic groups such as Yami Taiwanese, </w:t>
      </w:r>
      <w:proofErr w:type="spellStart"/>
      <w:r>
        <w:rPr>
          <w:rFonts w:ascii="Times New Roman" w:eastAsia="Times New Roman" w:hAnsi="Times New Roman" w:cs="Times New Roman"/>
          <w:sz w:val="24"/>
          <w:szCs w:val="24"/>
        </w:rPr>
        <w:t>Morrocan</w:t>
      </w:r>
      <w:proofErr w:type="spellEnd"/>
      <w:r>
        <w:rPr>
          <w:rFonts w:ascii="Times New Roman" w:eastAsia="Times New Roman" w:hAnsi="Times New Roman" w:cs="Times New Roman"/>
          <w:sz w:val="24"/>
          <w:szCs w:val="24"/>
        </w:rPr>
        <w:t xml:space="preserve"> Berbers, Pacific Islanders, Indigenous Australians, and people from Central Asia and Siberia. There is, however, still a distinct bias towards European (3,855; 54.1% of sequences with </w:t>
      </w:r>
      <w:r>
        <w:rPr>
          <w:rFonts w:ascii="Times New Roman" w:eastAsia="Times New Roman" w:hAnsi="Times New Roman" w:cs="Times New Roman"/>
          <w:sz w:val="24"/>
          <w:szCs w:val="24"/>
        </w:rPr>
        <w:lastRenderedPageBreak/>
        <w:t>provenance) and East Asian (2,065; 29.0%) samples. All major haplogroups are represented in the Reference Panel (Table 1), including rare haplogroups such as haplogroup S which is endemic to Indigenous Australians, haplogroup L5 which is found in Mbuti Pygmies, haplogroup L6 which is found in low frequencies in Yemen and Ethiopia, and haplogroups O and Q which are found exclusively in the Pacific Islands. Haplogroup B was the most filtered haplogroup after quality control on the Reference Panel, removing 3,395 sequences (or, 46% of removed sequences), leaving only 273 haplogroup B sequences. Haplogroup H was also heavily filtered following QC (1,376; 19%), however haplogroup H was still highly represented in the final reference panel (n=7,644). All other haplogroups had only a small fraction of their sequences removed during QC.</w:t>
      </w:r>
    </w:p>
    <w:p w14:paraId="43AF3D57" w14:textId="77777777" w:rsidR="009A2C91" w:rsidRDefault="00792947">
      <w:pPr>
        <w:pStyle w:val="Heading3"/>
        <w:spacing w:line="480" w:lineRule="auto"/>
        <w:jc w:val="both"/>
        <w:rPr>
          <w:rFonts w:ascii="Times New Roman" w:eastAsia="Times New Roman" w:hAnsi="Times New Roman" w:cs="Times New Roman"/>
          <w:b/>
          <w:color w:val="000000"/>
          <w:sz w:val="24"/>
          <w:szCs w:val="24"/>
        </w:rPr>
      </w:pPr>
      <w:bookmarkStart w:id="57" w:name="_qzffor3dk6b" w:colFirst="0" w:colLast="0"/>
      <w:bookmarkEnd w:id="57"/>
      <w:r>
        <w:rPr>
          <w:rFonts w:ascii="Times New Roman" w:eastAsia="Times New Roman" w:hAnsi="Times New Roman" w:cs="Times New Roman"/>
          <w:b/>
          <w:i/>
          <w:color w:val="000000"/>
          <w:sz w:val="24"/>
          <w:szCs w:val="24"/>
        </w:rPr>
        <w:t>In silico</w:t>
      </w:r>
      <w:r>
        <w:rPr>
          <w:rFonts w:ascii="Times New Roman" w:eastAsia="Times New Roman" w:hAnsi="Times New Roman" w:cs="Times New Roman"/>
          <w:b/>
          <w:color w:val="000000"/>
          <w:sz w:val="24"/>
          <w:szCs w:val="24"/>
        </w:rPr>
        <w:t xml:space="preserve"> Microarrays</w:t>
      </w:r>
    </w:p>
    <w:p w14:paraId="34D106D3" w14:textId="77777777" w:rsidR="009A2C91" w:rsidRDefault="00792947">
      <w:pPr>
        <w:pStyle w:val="Heading4"/>
        <w:spacing w:line="480" w:lineRule="auto"/>
        <w:jc w:val="both"/>
        <w:rPr>
          <w:rFonts w:ascii="Times New Roman" w:eastAsia="Times New Roman" w:hAnsi="Times New Roman" w:cs="Times New Roman"/>
          <w:b/>
          <w:i/>
          <w:color w:val="000000"/>
        </w:rPr>
      </w:pPr>
      <w:bookmarkStart w:id="58" w:name="_484ejcq5qt35" w:colFirst="0" w:colLast="0"/>
      <w:bookmarkEnd w:id="58"/>
      <w:r>
        <w:rPr>
          <w:rFonts w:ascii="Times New Roman" w:eastAsia="Times New Roman" w:hAnsi="Times New Roman" w:cs="Times New Roman"/>
          <w:b/>
          <w:i/>
          <w:color w:val="000000"/>
        </w:rPr>
        <w:t>Parameter Tuning</w:t>
      </w:r>
    </w:p>
    <w:p w14:paraId="51FFACC9"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compared to non-imputed data, haplogroup concordance improved by 42.7%, 44.6%, and 43.3% for MAF = 1%, 0.5%, and 0.1%, respectively (Supplementary Table 4; Supplementary Figure 1). Variation in this success rate was within the expected range (AVOVA,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=0.6). For genotype concordance, the best results were obtained for MAF = 1%; here the variation in success rate was significant (ANOVA,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&lt;0.0001, Supplementary Table 5; Supplementary Figure 2). The number of reference haplotypes used had a noticeable effect on haplogroup and genotype concordance (ANOVA,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&lt;0.0001, Supplementary Table 6; Supplementary Figure 3, 4). There was no significant difference between the top four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parameter settings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rPr>
        <w:t xml:space="preserve"> = 100, 250, 500, 1000). Larger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parameter settings performed comparatively poorly, indicating a reduced ability to correctly assign haplogroups for some ISMs.</w:t>
      </w:r>
    </w:p>
    <w:p w14:paraId="58947695" w14:textId="77777777" w:rsidR="009A2C91" w:rsidRDefault="009A2C91">
      <w:pPr>
        <w:spacing w:line="480" w:lineRule="auto"/>
        <w:jc w:val="both"/>
        <w:rPr>
          <w:rFonts w:ascii="Times New Roman" w:eastAsia="Times New Roman" w:hAnsi="Times New Roman" w:cs="Times New Roman"/>
          <w:sz w:val="24"/>
          <w:szCs w:val="24"/>
        </w:rPr>
      </w:pPr>
    </w:p>
    <w:p w14:paraId="52960A9E" w14:textId="77777777" w:rsidR="009A2C91" w:rsidRDefault="00792947">
      <w:pPr>
        <w:pStyle w:val="Heading4"/>
        <w:spacing w:line="480" w:lineRule="auto"/>
        <w:jc w:val="both"/>
        <w:rPr>
          <w:rFonts w:ascii="Times New Roman" w:eastAsia="Times New Roman" w:hAnsi="Times New Roman" w:cs="Times New Roman"/>
          <w:b/>
          <w:i/>
          <w:color w:val="000000"/>
        </w:rPr>
      </w:pPr>
      <w:bookmarkStart w:id="59" w:name="_z7f7q6c38hml" w:colFirst="0" w:colLast="0"/>
      <w:bookmarkEnd w:id="59"/>
      <w:r>
        <w:rPr>
          <w:rFonts w:ascii="Times New Roman" w:eastAsia="Times New Roman" w:hAnsi="Times New Roman" w:cs="Times New Roman"/>
          <w:b/>
          <w:i/>
          <w:color w:val="000000"/>
        </w:rPr>
        <w:lastRenderedPageBreak/>
        <w:t>Overall Microarray Performance</w:t>
      </w:r>
    </w:p>
    <w:p w14:paraId="61223D17"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recommended settings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rPr>
        <w:t xml:space="preserve"> = 500, MAF = 1%), the average haplogroup assignment accuracy was 89.3% (95% Confidence Interval [CI] = 87.4, 91.2) following imputation, an increase of 42.7% (95% CI = 40.1%, 45.23%) (Supplementary Table 7). The best-performing ISM (Illumina </w:t>
      </w:r>
      <w:proofErr w:type="spellStart"/>
      <w:r>
        <w:rPr>
          <w:rFonts w:ascii="Times New Roman" w:eastAsia="Times New Roman" w:hAnsi="Times New Roman" w:cs="Times New Roman"/>
          <w:sz w:val="24"/>
          <w:szCs w:val="24"/>
        </w:rPr>
        <w:t>HumanHap</w:t>
      </w:r>
      <w:proofErr w:type="spellEnd"/>
      <w:r>
        <w:rPr>
          <w:rFonts w:ascii="Times New Roman" w:eastAsia="Times New Roman" w:hAnsi="Times New Roman" w:cs="Times New Roman"/>
          <w:sz w:val="24"/>
          <w:szCs w:val="24"/>
        </w:rPr>
        <w:t xml:space="preserve"> 240S) correctly assigned 99.8% of haplogroups after haplotype imputation, a small improvement of 0.8%. The worst performing group of ISMs (HumanOmni1-Quads) correctly assigned 52.3% of haplogroups after imputation compared to 12.9% before imputation. Correct assignment for the worst performing individual ISM (</w:t>
      </w:r>
      <w:proofErr w:type="spellStart"/>
      <w:r>
        <w:rPr>
          <w:rFonts w:ascii="Times New Roman" w:eastAsia="Times New Roman" w:hAnsi="Times New Roman" w:cs="Times New Roman"/>
          <w:sz w:val="24"/>
          <w:szCs w:val="24"/>
        </w:rPr>
        <w:t>HumanOmni</w:t>
      </w:r>
      <w:proofErr w:type="spellEnd"/>
      <w:r>
        <w:rPr>
          <w:rFonts w:ascii="Times New Roman" w:eastAsia="Times New Roman" w:hAnsi="Times New Roman" w:cs="Times New Roman"/>
          <w:sz w:val="24"/>
          <w:szCs w:val="24"/>
        </w:rPr>
        <w:t xml:space="preserve"> 2.5) increased from 4.9% to 64.0% after imputation. The greatest improvement was 64.8% for the </w:t>
      </w:r>
      <w:proofErr w:type="spellStart"/>
      <w:r>
        <w:rPr>
          <w:rFonts w:ascii="Times New Roman" w:eastAsia="Times New Roman" w:hAnsi="Times New Roman" w:cs="Times New Roman"/>
          <w:sz w:val="24"/>
          <w:szCs w:val="24"/>
        </w:rPr>
        <w:t>HumanCore</w:t>
      </w:r>
      <w:proofErr w:type="spellEnd"/>
      <w:r>
        <w:rPr>
          <w:rFonts w:ascii="Times New Roman" w:eastAsia="Times New Roman" w:hAnsi="Times New Roman" w:cs="Times New Roman"/>
          <w:sz w:val="24"/>
          <w:szCs w:val="24"/>
        </w:rPr>
        <w:t xml:space="preserve"> ISMs. In terms of genotype concordance, the mean MCC = 0.64 (95% CI = 0.60, 0.68, Supplementary Table 7), to MCC = 0.97 for the best performing ISM (Infinium Global Screening Array-24v2) and to MCC = 0.10 for the worst performing ISM (</w:t>
      </w:r>
      <w:proofErr w:type="spellStart"/>
      <w:r>
        <w:rPr>
          <w:rFonts w:ascii="Times New Roman" w:eastAsia="Times New Roman" w:hAnsi="Times New Roman" w:cs="Times New Roman"/>
          <w:sz w:val="24"/>
          <w:szCs w:val="24"/>
        </w:rPr>
        <w:t>HumanOmni</w:t>
      </w:r>
      <w:proofErr w:type="spellEnd"/>
      <w:r>
        <w:rPr>
          <w:rFonts w:ascii="Times New Roman" w:eastAsia="Times New Roman" w:hAnsi="Times New Roman" w:cs="Times New Roman"/>
          <w:sz w:val="24"/>
          <w:szCs w:val="24"/>
        </w:rPr>
        <w:t xml:space="preserve"> 2.5).</w:t>
      </w:r>
    </w:p>
    <w:p w14:paraId="798E988F" w14:textId="77777777" w:rsidR="009A2C91" w:rsidRDefault="00792947">
      <w:pPr>
        <w:pStyle w:val="Heading4"/>
        <w:spacing w:line="480" w:lineRule="auto"/>
        <w:jc w:val="both"/>
        <w:rPr>
          <w:rFonts w:ascii="Times New Roman" w:eastAsia="Times New Roman" w:hAnsi="Times New Roman" w:cs="Times New Roman"/>
          <w:b/>
          <w:i/>
          <w:color w:val="000000"/>
        </w:rPr>
      </w:pPr>
      <w:bookmarkStart w:id="60" w:name="_bxsacobcyd2a" w:colFirst="0" w:colLast="0"/>
      <w:bookmarkEnd w:id="60"/>
      <w:r>
        <w:rPr>
          <w:rFonts w:ascii="Times New Roman" w:eastAsia="Times New Roman" w:hAnsi="Times New Roman" w:cs="Times New Roman"/>
          <w:b/>
          <w:i/>
          <w:color w:val="000000"/>
        </w:rPr>
        <w:t>Overall Haplogroup Concordance</w:t>
      </w:r>
    </w:p>
    <w:p w14:paraId="6E7F93CB"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Concordance of individual haplogroups was estimated at the macro-haplogroup level. Prior to imputation, less than 49% of sequences from haplogroups M, HV, D, L, A, H, J, W, I, V were assigned to their correct haplogroup (Supplementary Table 8). Imputation improved haplogroup assignment by between 30% and 83%. Microarray assignment was relatively good (&gt;74%) for haplogroups R, B, U, N, C, T, K, so improvement from imputation was, correspondingly, minor to moderate (0.1%-18%). Haplogroups JT and X showed no improvement.</w:t>
      </w:r>
    </w:p>
    <w:p w14:paraId="2F55B7AD" w14:textId="77777777" w:rsidR="009A2C91" w:rsidRDefault="00792947">
      <w:pPr>
        <w:pStyle w:val="Heading3"/>
        <w:spacing w:line="480" w:lineRule="auto"/>
        <w:jc w:val="both"/>
        <w:rPr>
          <w:rFonts w:ascii="Times New Roman" w:eastAsia="Times New Roman" w:hAnsi="Times New Roman" w:cs="Times New Roman"/>
          <w:color w:val="000000"/>
          <w:sz w:val="24"/>
          <w:szCs w:val="24"/>
        </w:rPr>
      </w:pPr>
      <w:bookmarkStart w:id="61" w:name="_76xqqoouyulg" w:colFirst="0" w:colLast="0"/>
      <w:bookmarkEnd w:id="61"/>
      <w:r>
        <w:rPr>
          <w:rFonts w:ascii="Times New Roman" w:eastAsia="Times New Roman" w:hAnsi="Times New Roman" w:cs="Times New Roman"/>
          <w:b/>
          <w:color w:val="000000"/>
          <w:sz w:val="24"/>
          <w:szCs w:val="24"/>
        </w:rPr>
        <w:t>Alzheimer’s Disease Neuroimaging Initiative</w:t>
      </w:r>
    </w:p>
    <w:p w14:paraId="0674351A"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applied </w:t>
      </w:r>
      <w:proofErr w:type="spellStart"/>
      <w:r>
        <w:rPr>
          <w:rFonts w:ascii="Times New Roman" w:eastAsia="Times New Roman" w:hAnsi="Times New Roman" w:cs="Times New Roman"/>
          <w:sz w:val="24"/>
          <w:szCs w:val="24"/>
        </w:rPr>
        <w:t>MitoImpute</w:t>
      </w:r>
      <w:proofErr w:type="spellEnd"/>
      <w:r>
        <w:rPr>
          <w:rFonts w:ascii="Times New Roman" w:eastAsia="Times New Roman" w:hAnsi="Times New Roman" w:cs="Times New Roman"/>
          <w:sz w:val="24"/>
          <w:szCs w:val="24"/>
        </w:rPr>
        <w:t xml:space="preserve"> to data from 258 participants in the ADNI study who had provided both WGS </w:t>
      </w:r>
      <w:hyperlink r:id="rId63">
        <w:r>
          <w:rPr>
            <w:rFonts w:ascii="Times New Roman" w:eastAsia="Times New Roman" w:hAnsi="Times New Roman" w:cs="Times New Roman"/>
            <w:color w:val="000000"/>
            <w:sz w:val="24"/>
            <w:szCs w:val="24"/>
          </w:rPr>
          <w:t xml:space="preserve">(Ridge </w:t>
        </w:r>
      </w:hyperlink>
      <w:hyperlink r:id="rId64">
        <w:r>
          <w:rPr>
            <w:rFonts w:ascii="Times New Roman" w:eastAsia="Times New Roman" w:hAnsi="Times New Roman" w:cs="Times New Roman"/>
            <w:i/>
            <w:color w:val="000000"/>
            <w:sz w:val="24"/>
            <w:szCs w:val="24"/>
          </w:rPr>
          <w:t>et al.</w:t>
        </w:r>
      </w:hyperlink>
      <w:hyperlink r:id="rId65">
        <w:r>
          <w:rPr>
            <w:rFonts w:ascii="Times New Roman" w:eastAsia="Times New Roman" w:hAnsi="Times New Roman" w:cs="Times New Roman"/>
            <w:color w:val="000000"/>
            <w:sz w:val="24"/>
            <w:szCs w:val="24"/>
          </w:rPr>
          <w:t>, 2018)</w:t>
        </w:r>
      </w:hyperlink>
      <w:r>
        <w:rPr>
          <w:rFonts w:ascii="Times New Roman" w:eastAsia="Times New Roman" w:hAnsi="Times New Roman" w:cs="Times New Roman"/>
          <w:sz w:val="24"/>
          <w:szCs w:val="24"/>
        </w:rPr>
        <w:t xml:space="preserve"> and genotyping data </w:t>
      </w:r>
      <w:hyperlink r:id="rId6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Saykin</w:t>
        </w:r>
        <w:proofErr w:type="spellEnd"/>
        <w:r>
          <w:rPr>
            <w:rFonts w:ascii="Times New Roman" w:eastAsia="Times New Roman" w:hAnsi="Times New Roman" w:cs="Times New Roman"/>
            <w:color w:val="000000"/>
            <w:sz w:val="24"/>
            <w:szCs w:val="24"/>
          </w:rPr>
          <w:t xml:space="preserve"> </w:t>
        </w:r>
      </w:hyperlink>
      <w:hyperlink r:id="rId67">
        <w:r>
          <w:rPr>
            <w:rFonts w:ascii="Times New Roman" w:eastAsia="Times New Roman" w:hAnsi="Times New Roman" w:cs="Times New Roman"/>
            <w:i/>
            <w:color w:val="000000"/>
            <w:sz w:val="24"/>
            <w:szCs w:val="24"/>
          </w:rPr>
          <w:t>et al.</w:t>
        </w:r>
      </w:hyperlink>
      <w:hyperlink r:id="rId68">
        <w:r>
          <w:rPr>
            <w:rFonts w:ascii="Times New Roman" w:eastAsia="Times New Roman" w:hAnsi="Times New Roman" w:cs="Times New Roman"/>
            <w:color w:val="000000"/>
            <w:sz w:val="24"/>
            <w:szCs w:val="24"/>
          </w:rPr>
          <w:t>, 2010)</w:t>
        </w:r>
      </w:hyperlink>
      <w:r>
        <w:rPr>
          <w:rFonts w:ascii="Times New Roman" w:eastAsia="Times New Roman" w:hAnsi="Times New Roman" w:cs="Times New Roman"/>
          <w:sz w:val="24"/>
          <w:szCs w:val="24"/>
        </w:rPr>
        <w:t xml:space="preserve"> (Supplementary Table 9). The </w:t>
      </w:r>
      <w:r>
        <w:rPr>
          <w:rFonts w:ascii="Times New Roman" w:eastAsia="Times New Roman" w:hAnsi="Times New Roman" w:cs="Times New Roman"/>
          <w:sz w:val="24"/>
          <w:szCs w:val="24"/>
        </w:rPr>
        <w:lastRenderedPageBreak/>
        <w:t xml:space="preserve">ADNI genotype data were mapped to the rCRS. Hi-MC </w:t>
      </w:r>
      <w:hyperlink r:id="rId6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Smieszek</w:t>
        </w:r>
        <w:proofErr w:type="spellEnd"/>
        <w:r>
          <w:rPr>
            <w:rFonts w:ascii="Times New Roman" w:eastAsia="Times New Roman" w:hAnsi="Times New Roman" w:cs="Times New Roman"/>
            <w:color w:val="000000"/>
            <w:sz w:val="24"/>
            <w:szCs w:val="24"/>
          </w:rPr>
          <w:t xml:space="preserve"> </w:t>
        </w:r>
      </w:hyperlink>
      <w:hyperlink r:id="rId70">
        <w:r>
          <w:rPr>
            <w:rFonts w:ascii="Times New Roman" w:eastAsia="Times New Roman" w:hAnsi="Times New Roman" w:cs="Times New Roman"/>
            <w:i/>
            <w:color w:val="000000"/>
            <w:sz w:val="24"/>
            <w:szCs w:val="24"/>
          </w:rPr>
          <w:t>et al.</w:t>
        </w:r>
      </w:hyperlink>
      <w:hyperlink r:id="rId71">
        <w:r>
          <w:rPr>
            <w:rFonts w:ascii="Times New Roman" w:eastAsia="Times New Roman" w:hAnsi="Times New Roman" w:cs="Times New Roman"/>
            <w:color w:val="000000"/>
            <w:sz w:val="24"/>
            <w:szCs w:val="24"/>
          </w:rPr>
          <w:t>, 2018)</w:t>
        </w:r>
      </w:hyperlink>
      <w:r>
        <w:rPr>
          <w:rFonts w:ascii="Times New Roman" w:eastAsia="Times New Roman" w:hAnsi="Times New Roman" w:cs="Times New Roman"/>
          <w:sz w:val="24"/>
          <w:szCs w:val="24"/>
        </w:rPr>
        <w:t xml:space="preserve"> was used to assign haplogroups to the WGS, genotyped, and imputed data. Genotype data assigned the correct haplogroup to 31.4% of samples, which improved to 91.9% (Supplementary Table 10) after imputation. The corresponding improvement for macro-haplogroups was 37.2% to 95%. Eight of nineteen macro-haplogroups showed no improvement as the genotype data provided perfect or near-perfect haplogroup assignment. Haplogroups J, L2, M, V, W, X all improved from 0% to 100% correct assignment. Haplogroup H was the most frequently observed and showed an improvement of 5.8% to 100%. Haplogroups N &amp; R were the worst performing post-imputation at 25% and 36.4%, respectively (Supplementary Table 11). Following imputation, the mean genotype concordance per mtSNV was MCC = 0.71 (95% CI = 0.66, 0.75).</w:t>
      </w:r>
    </w:p>
    <w:p w14:paraId="3325E456" w14:textId="77777777" w:rsidR="009A2C91" w:rsidRDefault="009A2C91">
      <w:pPr>
        <w:spacing w:line="480" w:lineRule="auto"/>
        <w:jc w:val="both"/>
        <w:rPr>
          <w:rFonts w:ascii="Times New Roman" w:eastAsia="Times New Roman" w:hAnsi="Times New Roman" w:cs="Times New Roman"/>
          <w:sz w:val="24"/>
          <w:szCs w:val="24"/>
        </w:rPr>
      </w:pPr>
    </w:p>
    <w:p w14:paraId="4FB5926E" w14:textId="77777777" w:rsidR="009A2C91" w:rsidRDefault="009A2C91">
      <w:pPr>
        <w:spacing w:line="480" w:lineRule="auto"/>
        <w:jc w:val="both"/>
        <w:rPr>
          <w:rFonts w:ascii="Times New Roman" w:eastAsia="Times New Roman" w:hAnsi="Times New Roman" w:cs="Times New Roman"/>
          <w:sz w:val="24"/>
          <w:szCs w:val="24"/>
        </w:rPr>
      </w:pPr>
    </w:p>
    <w:p w14:paraId="03BF61FA" w14:textId="77777777" w:rsidR="009A2C91" w:rsidRDefault="00792947">
      <w:pPr>
        <w:pStyle w:val="Heading2"/>
        <w:spacing w:line="480" w:lineRule="auto"/>
        <w:jc w:val="center"/>
        <w:rPr>
          <w:rFonts w:ascii="Times New Roman" w:eastAsia="Times New Roman" w:hAnsi="Times New Roman" w:cs="Times New Roman"/>
          <w:sz w:val="24"/>
          <w:szCs w:val="24"/>
        </w:rPr>
      </w:pPr>
      <w:bookmarkStart w:id="62" w:name="_41ku4hrzi6w7" w:colFirst="0" w:colLast="0"/>
      <w:bookmarkEnd w:id="62"/>
      <w:r>
        <w:rPr>
          <w:rFonts w:ascii="Times New Roman" w:eastAsia="Times New Roman" w:hAnsi="Times New Roman" w:cs="Times New Roman"/>
          <w:b/>
          <w:sz w:val="24"/>
          <w:szCs w:val="24"/>
        </w:rPr>
        <w:t>Discussion</w:t>
      </w:r>
      <w:r>
        <w:rPr>
          <w:rFonts w:ascii="Times New Roman" w:eastAsia="Times New Roman" w:hAnsi="Times New Roman" w:cs="Times New Roman"/>
          <w:sz w:val="24"/>
          <w:szCs w:val="24"/>
        </w:rPr>
        <w:t xml:space="preserve"> </w:t>
      </w:r>
    </w:p>
    <w:p w14:paraId="601E6964"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Investigations into the genetic basis of human mitochondrial disease and of evolutionary history are reliant upon the accurate alignment of homologous nucleotide positions, and complete mtDNA sequences </w:t>
      </w:r>
      <w:hyperlink r:id="rId72">
        <w:r>
          <w:rPr>
            <w:rFonts w:ascii="Times New Roman" w:eastAsia="Times New Roman" w:hAnsi="Times New Roman" w:cs="Times New Roman"/>
            <w:color w:val="000000"/>
            <w:sz w:val="24"/>
            <w:szCs w:val="24"/>
          </w:rPr>
          <w:t xml:space="preserve">(Kumar and </w:t>
        </w:r>
        <w:proofErr w:type="spellStart"/>
        <w:r>
          <w:rPr>
            <w:rFonts w:ascii="Times New Roman" w:eastAsia="Times New Roman" w:hAnsi="Times New Roman" w:cs="Times New Roman"/>
            <w:color w:val="000000"/>
            <w:sz w:val="24"/>
            <w:szCs w:val="24"/>
          </w:rPr>
          <w:t>Filipski</w:t>
        </w:r>
        <w:proofErr w:type="spellEnd"/>
        <w:r>
          <w:rPr>
            <w:rFonts w:ascii="Times New Roman" w:eastAsia="Times New Roman" w:hAnsi="Times New Roman" w:cs="Times New Roman"/>
            <w:color w:val="000000"/>
            <w:sz w:val="24"/>
            <w:szCs w:val="24"/>
          </w:rPr>
          <w:t>, 2007)</w:t>
        </w:r>
      </w:hyperlink>
      <w:r>
        <w:rPr>
          <w:rFonts w:ascii="Times New Roman" w:eastAsia="Times New Roman" w:hAnsi="Times New Roman" w:cs="Times New Roman"/>
          <w:sz w:val="24"/>
          <w:szCs w:val="24"/>
        </w:rPr>
        <w:t xml:space="preserve">. These two factors, in turn, benefit from globally diverse sequences being included in MSAs used in these investigations. Datasets of incomplete mtSNVs can be mitigated by imputation of missing variants, however accurate alignment of sequences and consistent placement of gap character states is fraught with difficulty and time consuming for even experienced bioinformaticians </w:t>
      </w:r>
      <w:hyperlink r:id="rId7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Golubchik</w:t>
        </w:r>
        <w:proofErr w:type="spellEnd"/>
        <w:r>
          <w:rPr>
            <w:rFonts w:ascii="Times New Roman" w:eastAsia="Times New Roman" w:hAnsi="Times New Roman" w:cs="Times New Roman"/>
            <w:color w:val="000000"/>
            <w:sz w:val="24"/>
            <w:szCs w:val="24"/>
          </w:rPr>
          <w:t xml:space="preserve"> </w:t>
        </w:r>
      </w:hyperlink>
      <w:hyperlink r:id="rId74">
        <w:r>
          <w:rPr>
            <w:rFonts w:ascii="Times New Roman" w:eastAsia="Times New Roman" w:hAnsi="Times New Roman" w:cs="Times New Roman"/>
            <w:i/>
            <w:color w:val="000000"/>
            <w:sz w:val="24"/>
            <w:szCs w:val="24"/>
          </w:rPr>
          <w:t>et al.</w:t>
        </w:r>
      </w:hyperlink>
      <w:hyperlink r:id="rId75">
        <w:r>
          <w:rPr>
            <w:rFonts w:ascii="Times New Roman" w:eastAsia="Times New Roman" w:hAnsi="Times New Roman" w:cs="Times New Roman"/>
            <w:color w:val="000000"/>
            <w:sz w:val="24"/>
            <w:szCs w:val="24"/>
          </w:rPr>
          <w:t>, 2007)</w:t>
        </w:r>
      </w:hyperlink>
      <w:r>
        <w:rPr>
          <w:rFonts w:ascii="Times New Roman" w:eastAsia="Times New Roman" w:hAnsi="Times New Roman" w:cs="Times New Roman"/>
          <w:sz w:val="24"/>
          <w:szCs w:val="24"/>
        </w:rPr>
        <w:t xml:space="preserve">. Lack of publicly available reference MSAs and reference panels, therefore, presents a limitation to researchers investigating mitochondrial disease or evolutionary history. We address this limitation by creating a reference MSA from 36,960 globally diverse mtDNA sequences, which was manually curated by </w:t>
      </w:r>
      <w:r>
        <w:rPr>
          <w:rFonts w:ascii="Times New Roman" w:eastAsia="Times New Roman" w:hAnsi="Times New Roman" w:cs="Times New Roman"/>
          <w:sz w:val="24"/>
          <w:szCs w:val="24"/>
        </w:rPr>
        <w:lastRenderedPageBreak/>
        <w:t xml:space="preserve">experienced researchers to ensure consistency of the placement of gap character states. Aligning novel sequences to our reference alignment will alleviate the pressures of the alignment process by providing a guide for these new sequences. Additionally, as a curated MSA, our reference MSA can be subsampled for use in answering evolutionary and disease-associated research questions. Furthermore, the reference MSA can be used as a  reference panel for the imputation of mtSNVs. To our best knowledge, this is the largest and most genetically and geographically diverse curated mtDNA reference panel publicly available; this reference panel should facilitate comparison and combined analyses across datasets of differing age and completeness. The reference panel has been packaged into a user-friendly mtSNV imputation pipeline, </w:t>
      </w:r>
      <w:proofErr w:type="spellStart"/>
      <w:r>
        <w:rPr>
          <w:rFonts w:ascii="Times New Roman" w:eastAsia="Times New Roman" w:hAnsi="Times New Roman" w:cs="Times New Roman"/>
          <w:sz w:val="24"/>
          <w:szCs w:val="24"/>
        </w:rPr>
        <w:t>MitoImpute</w:t>
      </w:r>
      <w:proofErr w:type="spellEnd"/>
      <w:r>
        <w:rPr>
          <w:rFonts w:ascii="Times New Roman" w:eastAsia="Times New Roman" w:hAnsi="Times New Roman" w:cs="Times New Roman"/>
          <w:sz w:val="24"/>
          <w:szCs w:val="24"/>
        </w:rPr>
        <w:t>.</w:t>
      </w:r>
    </w:p>
    <w:p w14:paraId="09BE1CAA" w14:textId="77777777" w:rsidR="009A2C91" w:rsidRDefault="009A2C91">
      <w:pPr>
        <w:spacing w:line="480" w:lineRule="auto"/>
        <w:jc w:val="both"/>
        <w:rPr>
          <w:rFonts w:ascii="Times New Roman" w:eastAsia="Times New Roman" w:hAnsi="Times New Roman" w:cs="Times New Roman"/>
          <w:sz w:val="24"/>
          <w:szCs w:val="24"/>
        </w:rPr>
      </w:pPr>
    </w:p>
    <w:p w14:paraId="5D5E587C"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evaluated how accurately we could impute mtSNVs using our reference panel, as measured by concordance of assigned haplogroups and Matthew’s correlation coefficient of genotypes. Across most ISMs we were able to improve haplogroup assignment, suggesting we are successfully imputing phylogenetically informative  mtSNVs. As all haplogroups, except for haplogroups JT and X, experienced an average improvement &gt;30%, this suggests that the reference panel is not biased towards improvement for certain lineages over others. The addition of new sequences to the reference panel will only further increase accurate haplogroup assignment in populations or mtDNA lineages that are still underrepresented. We also tested the practical usage of our reference panel by imputing mtSNVs in the ADNI dataset, demonstrating that the reference panel and imputation pipeline dramatically increased the correct haplogroup assignment. Given that there are 499 samples in the ADNI genotyping dataset that were not </w:t>
      </w:r>
      <w:proofErr w:type="spellStart"/>
      <w:r>
        <w:rPr>
          <w:rFonts w:ascii="Times New Roman" w:eastAsia="Times New Roman" w:hAnsi="Times New Roman" w:cs="Times New Roman"/>
          <w:sz w:val="24"/>
          <w:szCs w:val="24"/>
        </w:rPr>
        <w:t>resequenced</w:t>
      </w:r>
      <w:proofErr w:type="spellEnd"/>
      <w:r>
        <w:rPr>
          <w:rFonts w:ascii="Times New Roman" w:eastAsia="Times New Roman" w:hAnsi="Times New Roman" w:cs="Times New Roman"/>
          <w:sz w:val="24"/>
          <w:szCs w:val="24"/>
        </w:rPr>
        <w:t xml:space="preserve"> in subsequent phases, this demonstrates the utility of our reference panel for long-term studies that need to bring their older, incomplete dataset to the same standard as newer, complete datasets.</w:t>
      </w:r>
    </w:p>
    <w:p w14:paraId="077565C4" w14:textId="77777777" w:rsidR="009A2C91" w:rsidRDefault="009A2C91">
      <w:pPr>
        <w:spacing w:line="480" w:lineRule="auto"/>
        <w:jc w:val="both"/>
        <w:rPr>
          <w:rFonts w:ascii="Times New Roman" w:eastAsia="Times New Roman" w:hAnsi="Times New Roman" w:cs="Times New Roman"/>
          <w:sz w:val="24"/>
          <w:szCs w:val="24"/>
        </w:rPr>
      </w:pPr>
    </w:p>
    <w:p w14:paraId="3DCDC614"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testing of the </w:t>
      </w:r>
      <w:proofErr w:type="spellStart"/>
      <w:r>
        <w:rPr>
          <w:rFonts w:ascii="Times New Roman" w:eastAsia="Times New Roman" w:hAnsi="Times New Roman" w:cs="Times New Roman"/>
          <w:sz w:val="24"/>
          <w:szCs w:val="24"/>
        </w:rPr>
        <w:t>MitoImpute</w:t>
      </w:r>
      <w:proofErr w:type="spellEnd"/>
      <w:r>
        <w:rPr>
          <w:rFonts w:ascii="Times New Roman" w:eastAsia="Times New Roman" w:hAnsi="Times New Roman" w:cs="Times New Roman"/>
          <w:sz w:val="24"/>
          <w:szCs w:val="24"/>
        </w:rPr>
        <w:t xml:space="preserve"> pipeline using ISM revealed some counterintuitive results. These tests included different parameter values on the reference panel itself and parameter values of the imputation protocol. For instance, one would expect that including rarer haplotypes into the reference panel by decreasing the MAF threshold would lead to increases in imputation accuracy </w:t>
      </w:r>
      <w:hyperlink r:id="rId7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Sariya</w:t>
        </w:r>
        <w:proofErr w:type="spellEnd"/>
        <w:r>
          <w:rPr>
            <w:rFonts w:ascii="Times New Roman" w:eastAsia="Times New Roman" w:hAnsi="Times New Roman" w:cs="Times New Roman"/>
            <w:color w:val="000000"/>
            <w:sz w:val="24"/>
            <w:szCs w:val="24"/>
          </w:rPr>
          <w:t xml:space="preserve"> </w:t>
        </w:r>
      </w:hyperlink>
      <w:hyperlink r:id="rId77">
        <w:r>
          <w:rPr>
            <w:rFonts w:ascii="Times New Roman" w:eastAsia="Times New Roman" w:hAnsi="Times New Roman" w:cs="Times New Roman"/>
            <w:i/>
            <w:color w:val="000000"/>
            <w:sz w:val="24"/>
            <w:szCs w:val="24"/>
          </w:rPr>
          <w:t>et al.</w:t>
        </w:r>
      </w:hyperlink>
      <w:hyperlink r:id="rId78">
        <w:r>
          <w:rPr>
            <w:rFonts w:ascii="Times New Roman" w:eastAsia="Times New Roman" w:hAnsi="Times New Roman" w:cs="Times New Roman"/>
            <w:color w:val="000000"/>
            <w:sz w:val="24"/>
            <w:szCs w:val="24"/>
          </w:rPr>
          <w:t>, 2019</w:t>
        </w:r>
      </w:hyperlink>
      <w:r>
        <w:t xml:space="preserve">; </w:t>
      </w:r>
      <w:hyperlink r:id="rId79">
        <w:r>
          <w:rPr>
            <w:rFonts w:ascii="Times New Roman" w:eastAsia="Times New Roman" w:hAnsi="Times New Roman" w:cs="Times New Roman"/>
            <w:color w:val="000000"/>
            <w:sz w:val="24"/>
            <w:szCs w:val="24"/>
          </w:rPr>
          <w:t xml:space="preserve">Huang </w:t>
        </w:r>
      </w:hyperlink>
      <w:hyperlink r:id="rId80">
        <w:r>
          <w:rPr>
            <w:rFonts w:ascii="Times New Roman" w:eastAsia="Times New Roman" w:hAnsi="Times New Roman" w:cs="Times New Roman"/>
            <w:i/>
            <w:color w:val="000000"/>
            <w:sz w:val="24"/>
            <w:szCs w:val="24"/>
          </w:rPr>
          <w:t>et al.</w:t>
        </w:r>
      </w:hyperlink>
      <w:hyperlink r:id="rId81">
        <w:r>
          <w:rPr>
            <w:rFonts w:ascii="Times New Roman" w:eastAsia="Times New Roman" w:hAnsi="Times New Roman" w:cs="Times New Roman"/>
            <w:color w:val="000000"/>
            <w:sz w:val="24"/>
            <w:szCs w:val="24"/>
          </w:rPr>
          <w:t>, 2015</w:t>
        </w:r>
      </w:hyperlink>
      <w:r>
        <w:t xml:space="preserve">; </w:t>
      </w:r>
      <w:hyperlink r:id="rId82">
        <w:r>
          <w:rPr>
            <w:rFonts w:ascii="Times New Roman" w:eastAsia="Times New Roman" w:hAnsi="Times New Roman" w:cs="Times New Roman"/>
            <w:color w:val="000000"/>
            <w:sz w:val="24"/>
            <w:szCs w:val="24"/>
          </w:rPr>
          <w:t xml:space="preserve">Das </w:t>
        </w:r>
      </w:hyperlink>
      <w:hyperlink r:id="rId83">
        <w:r>
          <w:rPr>
            <w:rFonts w:ascii="Times New Roman" w:eastAsia="Times New Roman" w:hAnsi="Times New Roman" w:cs="Times New Roman"/>
            <w:i/>
            <w:color w:val="000000"/>
            <w:sz w:val="24"/>
            <w:szCs w:val="24"/>
          </w:rPr>
          <w:t>et al.</w:t>
        </w:r>
      </w:hyperlink>
      <w:hyperlink r:id="rId84">
        <w:r>
          <w:rPr>
            <w:rFonts w:ascii="Times New Roman" w:eastAsia="Times New Roman" w:hAnsi="Times New Roman" w:cs="Times New Roman"/>
            <w:color w:val="000000"/>
            <w:sz w:val="24"/>
            <w:szCs w:val="24"/>
          </w:rPr>
          <w:t>, 2016</w:t>
        </w:r>
      </w:hyperlink>
      <w:r>
        <w:t xml:space="preserve">; </w:t>
      </w:r>
      <w:hyperlink r:id="rId85">
        <w:r>
          <w:rPr>
            <w:rFonts w:ascii="Times New Roman" w:eastAsia="Times New Roman" w:hAnsi="Times New Roman" w:cs="Times New Roman"/>
            <w:color w:val="000000"/>
            <w:sz w:val="24"/>
            <w:szCs w:val="24"/>
          </w:rPr>
          <w:t xml:space="preserve">Zheng </w:t>
        </w:r>
      </w:hyperlink>
      <w:hyperlink r:id="rId86">
        <w:r>
          <w:rPr>
            <w:rFonts w:ascii="Times New Roman" w:eastAsia="Times New Roman" w:hAnsi="Times New Roman" w:cs="Times New Roman"/>
            <w:i/>
            <w:color w:val="000000"/>
            <w:sz w:val="24"/>
            <w:szCs w:val="24"/>
          </w:rPr>
          <w:t>et al.</w:t>
        </w:r>
      </w:hyperlink>
      <w:hyperlink r:id="rId87">
        <w:r>
          <w:rPr>
            <w:rFonts w:ascii="Times New Roman" w:eastAsia="Times New Roman" w:hAnsi="Times New Roman" w:cs="Times New Roman"/>
            <w:color w:val="000000"/>
            <w:sz w:val="24"/>
            <w:szCs w:val="24"/>
          </w:rPr>
          <w:t>, 2012</w:t>
        </w:r>
      </w:hyperlink>
      <w:r>
        <w:t xml:space="preserve">; </w:t>
      </w:r>
      <w:hyperlink r:id="rId88">
        <w:r>
          <w:rPr>
            <w:rFonts w:ascii="Times New Roman" w:eastAsia="Times New Roman" w:hAnsi="Times New Roman" w:cs="Times New Roman"/>
            <w:color w:val="000000"/>
            <w:sz w:val="24"/>
            <w:szCs w:val="24"/>
          </w:rPr>
          <w:t>Browning and Browning, 2009)</w:t>
        </w:r>
      </w:hyperlink>
      <w:r>
        <w:rPr>
          <w:rFonts w:ascii="Gungsuh" w:eastAsia="Gungsuh" w:hAnsi="Gungsuh" w:cs="Gungsuh"/>
          <w:sz w:val="24"/>
          <w:szCs w:val="24"/>
        </w:rPr>
        <w:t xml:space="preserve">. However, the best performing of the reference panel parameter settings was the highest MAF threshold (MAF ≥ 1%; Supplemental Figure 2). This problem may be mitigated by partitioning the reference panel into sequences from geographic regions or populations similar to study samples, rather than using the ‘global’ reference panel </w:t>
      </w:r>
      <w:hyperlink r:id="rId89">
        <w:r>
          <w:rPr>
            <w:rFonts w:ascii="Times New Roman" w:eastAsia="Times New Roman" w:hAnsi="Times New Roman" w:cs="Times New Roman"/>
            <w:color w:val="000000"/>
            <w:sz w:val="24"/>
            <w:szCs w:val="24"/>
          </w:rPr>
          <w:t xml:space="preserve">(Mitt </w:t>
        </w:r>
      </w:hyperlink>
      <w:hyperlink r:id="rId90">
        <w:r>
          <w:rPr>
            <w:rFonts w:ascii="Times New Roman" w:eastAsia="Times New Roman" w:hAnsi="Times New Roman" w:cs="Times New Roman"/>
            <w:i/>
            <w:color w:val="000000"/>
            <w:sz w:val="24"/>
            <w:szCs w:val="24"/>
          </w:rPr>
          <w:t>et al.</w:t>
        </w:r>
      </w:hyperlink>
      <w:hyperlink r:id="rId91">
        <w:r>
          <w:rPr>
            <w:rFonts w:ascii="Times New Roman" w:eastAsia="Times New Roman" w:hAnsi="Times New Roman" w:cs="Times New Roman"/>
            <w:color w:val="000000"/>
            <w:sz w:val="24"/>
            <w:szCs w:val="24"/>
          </w:rPr>
          <w:t>, 2017</w:t>
        </w:r>
      </w:hyperlink>
      <w:r>
        <w:t xml:space="preserve">; </w:t>
      </w:r>
      <w:hyperlink r:id="rId92">
        <w:proofErr w:type="spellStart"/>
        <w:r>
          <w:rPr>
            <w:rFonts w:ascii="Times New Roman" w:eastAsia="Times New Roman" w:hAnsi="Times New Roman" w:cs="Times New Roman"/>
            <w:color w:val="000000"/>
            <w:sz w:val="24"/>
            <w:szCs w:val="24"/>
          </w:rPr>
          <w:t>Surakka</w:t>
        </w:r>
        <w:proofErr w:type="spellEnd"/>
        <w:r>
          <w:rPr>
            <w:rFonts w:ascii="Times New Roman" w:eastAsia="Times New Roman" w:hAnsi="Times New Roman" w:cs="Times New Roman"/>
            <w:color w:val="000000"/>
            <w:sz w:val="24"/>
            <w:szCs w:val="24"/>
          </w:rPr>
          <w:t xml:space="preserve"> </w:t>
        </w:r>
      </w:hyperlink>
      <w:hyperlink r:id="rId93">
        <w:r>
          <w:rPr>
            <w:rFonts w:ascii="Times New Roman" w:eastAsia="Times New Roman" w:hAnsi="Times New Roman" w:cs="Times New Roman"/>
            <w:i/>
            <w:color w:val="000000"/>
            <w:sz w:val="24"/>
            <w:szCs w:val="24"/>
          </w:rPr>
          <w:t>et al.</w:t>
        </w:r>
      </w:hyperlink>
      <w:hyperlink r:id="rId94">
        <w:r>
          <w:rPr>
            <w:rFonts w:ascii="Times New Roman" w:eastAsia="Times New Roman" w:hAnsi="Times New Roman" w:cs="Times New Roman"/>
            <w:color w:val="000000"/>
            <w:sz w:val="24"/>
            <w:szCs w:val="24"/>
          </w:rPr>
          <w:t>, 2016)</w:t>
        </w:r>
      </w:hyperlink>
      <w:r>
        <w:rPr>
          <w:rFonts w:ascii="Times New Roman" w:eastAsia="Times New Roman" w:hAnsi="Times New Roman" w:cs="Times New Roman"/>
          <w:sz w:val="24"/>
          <w:szCs w:val="24"/>
        </w:rPr>
        <w:t xml:space="preserve">. This result warrants further investigation. We suspect the decrease in imputation accuracy is due ISMs with few mtSNVs being unable to ‘decide’ which reference haplotype to impute from, in some cases making an erroneous decision. Another seemingly counterintuitive result is the decrease in imputation accuracy as the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rPr>
        <w:t xml:space="preserve"> parameter increases. Increasing the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rPr>
        <w:t xml:space="preserve"> parameter increases the number of haplotypes in the reference panel from which IMPUTE2 will impute. We suspect that increasing the number of reference haplotypes beyond 1,000 leads to a greater chance of mismatch between the incomplete sample haplotypes and the reference panel haplotypes, particularly in ISMs with few mtSNVs. The limitations of the MAF and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bscript"/>
        </w:rPr>
        <w:t>hap</w:t>
      </w:r>
      <w:proofErr w:type="spellEnd"/>
      <w:r>
        <w:rPr>
          <w:rFonts w:ascii="Times New Roman" w:eastAsia="Times New Roman" w:hAnsi="Times New Roman" w:cs="Times New Roman"/>
          <w:sz w:val="24"/>
          <w:szCs w:val="24"/>
        </w:rPr>
        <w:t xml:space="preserve"> parameters, we suspect, is due to a dearth of mtSNVs in some ISMs. Datasets with a small number of variants from which to impute missing mtSNVs will always present this limitation, and we recommend users must proceed with caution when using these datasets for subsequent analyses.</w:t>
      </w:r>
    </w:p>
    <w:p w14:paraId="1A34B7BF" w14:textId="77777777" w:rsidR="009A2C91" w:rsidRDefault="009A2C91">
      <w:pPr>
        <w:spacing w:line="480" w:lineRule="auto"/>
        <w:jc w:val="both"/>
        <w:rPr>
          <w:rFonts w:ascii="Times New Roman" w:eastAsia="Times New Roman" w:hAnsi="Times New Roman" w:cs="Times New Roman"/>
          <w:sz w:val="24"/>
          <w:szCs w:val="24"/>
        </w:rPr>
      </w:pPr>
    </w:p>
    <w:p w14:paraId="7379E2FD" w14:textId="77777777" w:rsidR="009A2C91" w:rsidRDefault="0079294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reference panel provides an opportunity for datasets with limited mitochondrial genetic variation to be analyzed with a more complete set of genetic variants and a more accurate assignment of haplogroups. The global disparity in medical research is evident in the high proportion of European individuals (~78%) association study catalogues </w:t>
      </w:r>
      <w:hyperlink r:id="rId9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Sirugo</w:t>
        </w:r>
        <w:proofErr w:type="spellEnd"/>
        <w:r>
          <w:rPr>
            <w:rFonts w:ascii="Times New Roman" w:eastAsia="Times New Roman" w:hAnsi="Times New Roman" w:cs="Times New Roman"/>
            <w:color w:val="000000"/>
            <w:sz w:val="24"/>
            <w:szCs w:val="24"/>
          </w:rPr>
          <w:t xml:space="preserve">, Williams and </w:t>
        </w:r>
        <w:proofErr w:type="spellStart"/>
        <w:r>
          <w:rPr>
            <w:rFonts w:ascii="Times New Roman" w:eastAsia="Times New Roman" w:hAnsi="Times New Roman" w:cs="Times New Roman"/>
            <w:color w:val="000000"/>
            <w:sz w:val="24"/>
            <w:szCs w:val="24"/>
          </w:rPr>
          <w:t>Tishkoff</w:t>
        </w:r>
        <w:proofErr w:type="spellEnd"/>
        <w:r>
          <w:rPr>
            <w:rFonts w:ascii="Times New Roman" w:eastAsia="Times New Roman" w:hAnsi="Times New Roman" w:cs="Times New Roman"/>
            <w:color w:val="000000"/>
            <w:sz w:val="24"/>
            <w:szCs w:val="24"/>
          </w:rPr>
          <w:t>, 2019)</w:t>
        </w:r>
      </w:hyperlink>
      <w:r>
        <w:rPr>
          <w:rFonts w:ascii="Times New Roman" w:eastAsia="Times New Roman" w:hAnsi="Times New Roman" w:cs="Times New Roman"/>
          <w:sz w:val="24"/>
          <w:szCs w:val="24"/>
        </w:rPr>
        <w:t>. The 1,000 Genomes Project phase 3 includes 2,504 individuals from 26 populations, however these individuals were often sampled from 1-3 cities within geographically diverse countries, such as China. Our reference panel contains sequences from at least 103 regions in at least 49 countries, capturing a more globally-representative sample of mitochondrial genetic diversity. The diversity included in our reference panel will allow researchers to perform imputation in under-represented human populations, contributing to solving the disparity in medical genomic research.</w:t>
      </w:r>
    </w:p>
    <w:p w14:paraId="2606047D" w14:textId="77777777" w:rsidR="009A2C91" w:rsidRDefault="009A2C91">
      <w:pPr>
        <w:spacing w:line="480" w:lineRule="auto"/>
        <w:jc w:val="both"/>
        <w:rPr>
          <w:rFonts w:ascii="Times New Roman" w:eastAsia="Times New Roman" w:hAnsi="Times New Roman" w:cs="Times New Roman"/>
          <w:sz w:val="24"/>
          <w:szCs w:val="24"/>
        </w:rPr>
      </w:pPr>
    </w:p>
    <w:p w14:paraId="4FE6FD8F" w14:textId="77777777" w:rsidR="009A2C91" w:rsidRDefault="00792947">
      <w:pPr>
        <w:spacing w:line="480" w:lineRule="auto"/>
        <w:jc w:val="both"/>
      </w:pPr>
      <w:r>
        <w:rPr>
          <w:rFonts w:ascii="Times New Roman" w:eastAsia="Times New Roman" w:hAnsi="Times New Roman" w:cs="Times New Roman"/>
          <w:sz w:val="24"/>
          <w:szCs w:val="24"/>
        </w:rPr>
        <w:t xml:space="preserve"> </w:t>
      </w:r>
      <w:r>
        <w:br w:type="page"/>
      </w:r>
    </w:p>
    <w:p w14:paraId="6B9A4218" w14:textId="77777777" w:rsidR="009A2C91" w:rsidRDefault="00792947">
      <w:pPr>
        <w:pStyle w:val="Heading1"/>
        <w:rPr>
          <w:rFonts w:ascii="Times New Roman" w:eastAsia="Times New Roman" w:hAnsi="Times New Roman" w:cs="Times New Roman"/>
          <w:b/>
          <w:sz w:val="24"/>
          <w:szCs w:val="24"/>
        </w:rPr>
      </w:pPr>
      <w:bookmarkStart w:id="63" w:name="_tx4ff1bdq4g6" w:colFirst="0" w:colLast="0"/>
      <w:bookmarkEnd w:id="63"/>
      <w:r>
        <w:rPr>
          <w:rFonts w:ascii="Times New Roman" w:eastAsia="Times New Roman" w:hAnsi="Times New Roman" w:cs="Times New Roman"/>
          <w:b/>
          <w:sz w:val="24"/>
          <w:szCs w:val="24"/>
        </w:rPr>
        <w:lastRenderedPageBreak/>
        <w:t xml:space="preserve">Acknowledgments </w:t>
      </w:r>
    </w:p>
    <w:p w14:paraId="17E6892F" w14:textId="77777777" w:rsidR="009A2C91" w:rsidRDefault="00792947">
      <w:pPr>
        <w:jc w:val="both"/>
        <w:rPr>
          <w:rFonts w:ascii="Times New Roman" w:eastAsia="Times New Roman" w:hAnsi="Times New Roman" w:cs="Times New Roman"/>
        </w:rPr>
      </w:pPr>
      <w:r>
        <w:rPr>
          <w:rFonts w:ascii="Times New Roman" w:eastAsia="Times New Roman" w:hAnsi="Times New Roman" w:cs="Times New Roman"/>
        </w:rP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w:t>
      </w:r>
      <w:proofErr w:type="spellStart"/>
      <w:r>
        <w:rPr>
          <w:rFonts w:ascii="Times New Roman" w:eastAsia="Times New Roman" w:hAnsi="Times New Roman" w:cs="Times New Roman"/>
        </w:rPr>
        <w:t>Araclon</w:t>
      </w:r>
      <w:proofErr w:type="spellEnd"/>
      <w:r>
        <w:rPr>
          <w:rFonts w:ascii="Times New Roman" w:eastAsia="Times New Roman" w:hAnsi="Times New Roman" w:cs="Times New Roman"/>
        </w:rPr>
        <w:t xml:space="preserve"> Biotech; </w:t>
      </w:r>
      <w:proofErr w:type="spellStart"/>
      <w:r>
        <w:rPr>
          <w:rFonts w:ascii="Times New Roman" w:eastAsia="Times New Roman" w:hAnsi="Times New Roman" w:cs="Times New Roman"/>
        </w:rPr>
        <w:t>BioClinica</w:t>
      </w:r>
      <w:proofErr w:type="spellEnd"/>
      <w:r>
        <w:rPr>
          <w:rFonts w:ascii="Times New Roman" w:eastAsia="Times New Roman" w:hAnsi="Times New Roman" w:cs="Times New Roman"/>
        </w:rPr>
        <w:t xml:space="preserve">, Inc.; Biogen; Bristol-Myers Squibb Company; </w:t>
      </w:r>
      <w:proofErr w:type="spellStart"/>
      <w:r>
        <w:rPr>
          <w:rFonts w:ascii="Times New Roman" w:eastAsia="Times New Roman" w:hAnsi="Times New Roman" w:cs="Times New Roman"/>
        </w:rPr>
        <w:t>CereSpir</w:t>
      </w:r>
      <w:proofErr w:type="spellEnd"/>
      <w:r>
        <w:rPr>
          <w:rFonts w:ascii="Times New Roman" w:eastAsia="Times New Roman" w:hAnsi="Times New Roman" w:cs="Times New Roman"/>
        </w:rPr>
        <w:t xml:space="preserve">, Inc.; </w:t>
      </w:r>
      <w:proofErr w:type="spellStart"/>
      <w:r>
        <w:rPr>
          <w:rFonts w:ascii="Times New Roman" w:eastAsia="Times New Roman" w:hAnsi="Times New Roman" w:cs="Times New Roman"/>
        </w:rPr>
        <w:t>Cogstate</w:t>
      </w:r>
      <w:proofErr w:type="spellEnd"/>
      <w:r>
        <w:rPr>
          <w:rFonts w:ascii="Times New Roman" w:eastAsia="Times New Roman" w:hAnsi="Times New Roman" w:cs="Times New Roman"/>
        </w:rPr>
        <w:t xml:space="preserve">; Eisai Inc.; Elan Pharmaceuticals, Inc.; Eli Lilly and Company; </w:t>
      </w:r>
      <w:proofErr w:type="spellStart"/>
      <w:r>
        <w:rPr>
          <w:rFonts w:ascii="Times New Roman" w:eastAsia="Times New Roman" w:hAnsi="Times New Roman" w:cs="Times New Roman"/>
        </w:rPr>
        <w:t>EuroImmun</w:t>
      </w:r>
      <w:proofErr w:type="spellEnd"/>
      <w:r>
        <w:rPr>
          <w:rFonts w:ascii="Times New Roman" w:eastAsia="Times New Roman" w:hAnsi="Times New Roman" w:cs="Times New Roman"/>
        </w:rPr>
        <w:t xml:space="preserve">; F. Hoffmann-La Roche Ltd and its affiliated company Genentech, Inc.; </w:t>
      </w:r>
      <w:proofErr w:type="spellStart"/>
      <w:r>
        <w:rPr>
          <w:rFonts w:ascii="Times New Roman" w:eastAsia="Times New Roman" w:hAnsi="Times New Roman" w:cs="Times New Roman"/>
        </w:rPr>
        <w:t>Fujirebio</w:t>
      </w:r>
      <w:proofErr w:type="spellEnd"/>
      <w:r>
        <w:rPr>
          <w:rFonts w:ascii="Times New Roman" w:eastAsia="Times New Roman" w:hAnsi="Times New Roman" w:cs="Times New Roman"/>
        </w:rPr>
        <w:t xml:space="preserve">; GE Healthcare; IXICO Ltd.; Janssen Alzheimer Immunotherapy Research &amp; Development, LLC.; Johnson &amp; Johnson Pharmaceutical Research &amp; Development LLC.; Lumosity; Lundbeck; Merck &amp; Co., Inc.; Meso Scale Diagnostics, LLC.; </w:t>
      </w:r>
      <w:proofErr w:type="spellStart"/>
      <w:r>
        <w:rPr>
          <w:rFonts w:ascii="Times New Roman" w:eastAsia="Times New Roman" w:hAnsi="Times New Roman" w:cs="Times New Roman"/>
        </w:rPr>
        <w:t>NeuroRx</w:t>
      </w:r>
      <w:proofErr w:type="spellEnd"/>
      <w:r>
        <w:rPr>
          <w:rFonts w:ascii="Times New Roman" w:eastAsia="Times New Roman" w:hAnsi="Times New Roman" w:cs="Times New Roman"/>
        </w:rPr>
        <w:t xml:space="preserve"> Research; </w:t>
      </w:r>
      <w:proofErr w:type="spellStart"/>
      <w:r>
        <w:rPr>
          <w:rFonts w:ascii="Times New Roman" w:eastAsia="Times New Roman" w:hAnsi="Times New Roman" w:cs="Times New Roman"/>
        </w:rPr>
        <w:t>Neurotrack</w:t>
      </w:r>
      <w:proofErr w:type="spellEnd"/>
      <w:r>
        <w:rPr>
          <w:rFonts w:ascii="Times New Roman" w:eastAsia="Times New Roman" w:hAnsi="Times New Roman" w:cs="Times New Roman"/>
        </w:rPr>
        <w:t xml:space="preserve"> Technologies; Novartis Pharmaceuticals Corporation; Pfizer Inc.; Piramal Imaging; </w:t>
      </w:r>
      <w:proofErr w:type="spellStart"/>
      <w:r>
        <w:rPr>
          <w:rFonts w:ascii="Times New Roman" w:eastAsia="Times New Roman" w:hAnsi="Times New Roman" w:cs="Times New Roman"/>
        </w:rPr>
        <w:t>Servier</w:t>
      </w:r>
      <w:proofErr w:type="spellEnd"/>
      <w:r>
        <w:rPr>
          <w:rFonts w:ascii="Times New Roman" w:eastAsia="Times New Roman" w:hAnsi="Times New Roman" w:cs="Times New Roman"/>
        </w:rPr>
        <w:t>; Takeda Pharmaceutical Company; and Transition Therapeutics. The Canadian Institutes of Health Research is providing funds to support ADNI clinical sites in Canada. Private sector contributions are facilitated by the Foundation for the National Institutes of Health (www.fnih.org).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14:paraId="02298A4C" w14:textId="77777777" w:rsidR="009A2C91" w:rsidRDefault="009A2C91">
      <w:pPr>
        <w:jc w:val="both"/>
        <w:rPr>
          <w:rFonts w:ascii="Times New Roman" w:eastAsia="Times New Roman" w:hAnsi="Times New Roman" w:cs="Times New Roman"/>
        </w:rPr>
      </w:pPr>
    </w:p>
    <w:p w14:paraId="0EAB3E42" w14:textId="77777777" w:rsidR="009A2C91" w:rsidRDefault="00792947">
      <w:pPr>
        <w:pStyle w:val="Heading1"/>
        <w:rPr>
          <w:rFonts w:ascii="Times New Roman" w:eastAsia="Times New Roman" w:hAnsi="Times New Roman" w:cs="Times New Roman"/>
        </w:rPr>
      </w:pPr>
      <w:bookmarkStart w:id="64" w:name="_2zyu5nyjaj5i" w:colFirst="0" w:colLast="0"/>
      <w:bookmarkEnd w:id="64"/>
      <w:r>
        <w:rPr>
          <w:rFonts w:ascii="Times New Roman" w:eastAsia="Times New Roman" w:hAnsi="Times New Roman" w:cs="Times New Roman"/>
          <w:b/>
          <w:sz w:val="24"/>
          <w:szCs w:val="24"/>
        </w:rPr>
        <w:t xml:space="preserve">Funding </w:t>
      </w:r>
    </w:p>
    <w:p w14:paraId="5A8029BE" w14:textId="77777777" w:rsidR="009A2C91" w:rsidRDefault="00792947">
      <w:pPr>
        <w:rPr>
          <w:rFonts w:ascii="Times New Roman" w:eastAsia="Times New Roman" w:hAnsi="Times New Roman" w:cs="Times New Roman"/>
        </w:rPr>
      </w:pPr>
      <w:r>
        <w:rPr>
          <w:rFonts w:ascii="Times New Roman" w:eastAsia="Times New Roman" w:hAnsi="Times New Roman" w:cs="Times New Roman"/>
        </w:rPr>
        <w:t>Dr. Judy Pa and Christopher Patterson were supported by the National Institute on Aging (R01AG</w:t>
      </w:r>
      <w:r>
        <w:rPr>
          <w:rFonts w:ascii="Times New Roman" w:eastAsia="Times New Roman" w:hAnsi="Times New Roman" w:cs="Times New Roman"/>
          <w:highlight w:val="white"/>
        </w:rPr>
        <w:t>054617</w:t>
      </w:r>
      <w:r>
        <w:rPr>
          <w:rFonts w:ascii="Times New Roman" w:eastAsia="Times New Roman" w:hAnsi="Times New Roman" w:cs="Times New Roman"/>
        </w:rPr>
        <w:t xml:space="preserve"> PI: Judy Pa). SJA, BFH and AMG are supported by the JPB Foundation (</w:t>
      </w:r>
      <w:hyperlink r:id="rId96">
        <w:r>
          <w:rPr>
            <w:rFonts w:ascii="Times New Roman" w:eastAsia="Times New Roman" w:hAnsi="Times New Roman" w:cs="Times New Roman"/>
            <w:color w:val="1155CC"/>
            <w:u w:val="single"/>
          </w:rPr>
          <w:t>http://www.jpbfoundation.org</w:t>
        </w:r>
      </w:hyperlink>
      <w:r>
        <w:rPr>
          <w:rFonts w:ascii="Times New Roman" w:eastAsia="Times New Roman" w:hAnsi="Times New Roman" w:cs="Times New Roman"/>
        </w:rPr>
        <w:t>). RHS is supported by P30 AG035982.</w:t>
      </w:r>
    </w:p>
    <w:p w14:paraId="01CE3E9C" w14:textId="77777777" w:rsidR="009A2C91" w:rsidRDefault="009A2C91">
      <w:pPr>
        <w:rPr>
          <w:rFonts w:ascii="Times New Roman" w:eastAsia="Times New Roman" w:hAnsi="Times New Roman" w:cs="Times New Roman"/>
        </w:rPr>
      </w:pPr>
    </w:p>
    <w:p w14:paraId="60449F51" w14:textId="77777777" w:rsidR="009A2C91" w:rsidRDefault="00792947">
      <w:pPr>
        <w:pStyle w:val="Heading1"/>
        <w:spacing w:line="240" w:lineRule="auto"/>
        <w:rPr>
          <w:rFonts w:ascii="Times New Roman" w:eastAsia="Times New Roman" w:hAnsi="Times New Roman" w:cs="Times New Roman"/>
          <w:b/>
          <w:sz w:val="24"/>
          <w:szCs w:val="24"/>
        </w:rPr>
      </w:pPr>
      <w:bookmarkStart w:id="65" w:name="_xk6jq7pc6ag3" w:colFirst="0" w:colLast="0"/>
      <w:bookmarkEnd w:id="65"/>
      <w:r>
        <w:rPr>
          <w:rFonts w:ascii="Times New Roman" w:eastAsia="Times New Roman" w:hAnsi="Times New Roman" w:cs="Times New Roman"/>
          <w:b/>
          <w:sz w:val="24"/>
          <w:szCs w:val="24"/>
        </w:rPr>
        <w:t xml:space="preserve">Conflicts of interest </w:t>
      </w:r>
    </w:p>
    <w:p w14:paraId="43A0CC8E" w14:textId="77777777" w:rsidR="009A2C91" w:rsidRDefault="00792947">
      <w:pPr>
        <w:spacing w:line="240" w:lineRule="auto"/>
        <w:jc w:val="both"/>
      </w:pPr>
      <w:r>
        <w:rPr>
          <w:rFonts w:ascii="Times New Roman" w:eastAsia="Times New Roman" w:hAnsi="Times New Roman" w:cs="Times New Roman"/>
        </w:rPr>
        <w:t>AMG served on the scientific advisory board for Denali Therapeutics from 2015-2018. She has also served as a consultant for Biogen, AbbVie, Pfizer, GSK, Eisai and Illumina.</w:t>
      </w:r>
      <w:r>
        <w:br w:type="page"/>
      </w:r>
    </w:p>
    <w:p w14:paraId="0AD4442C" w14:textId="77777777" w:rsidR="009A2C91" w:rsidRDefault="00792947">
      <w:pPr>
        <w:pStyle w:val="Heading2"/>
        <w:spacing w:line="480" w:lineRule="auto"/>
        <w:jc w:val="both"/>
        <w:rPr>
          <w:rFonts w:ascii="Times New Roman" w:eastAsia="Times New Roman" w:hAnsi="Times New Roman" w:cs="Times New Roman"/>
          <w:sz w:val="24"/>
          <w:szCs w:val="24"/>
        </w:rPr>
      </w:pPr>
      <w:bookmarkStart w:id="66" w:name="_5zckfzbl7ehk" w:colFirst="0" w:colLast="0"/>
      <w:bookmarkEnd w:id="66"/>
      <w:r>
        <w:rPr>
          <w:rFonts w:ascii="Times New Roman" w:eastAsia="Times New Roman" w:hAnsi="Times New Roman" w:cs="Times New Roman"/>
          <w:b/>
          <w:sz w:val="24"/>
          <w:szCs w:val="24"/>
        </w:rPr>
        <w:lastRenderedPageBreak/>
        <w:t>References</w:t>
      </w:r>
      <w:r>
        <w:rPr>
          <w:rFonts w:ascii="Times New Roman" w:eastAsia="Times New Roman" w:hAnsi="Times New Roman" w:cs="Times New Roman"/>
          <w:sz w:val="24"/>
          <w:szCs w:val="24"/>
        </w:rPr>
        <w:t xml:space="preserve"> </w:t>
      </w:r>
    </w:p>
    <w:p w14:paraId="0C4804A2" w14:textId="77777777" w:rsidR="009A2C91" w:rsidRDefault="001E2862">
      <w:pPr>
        <w:widowControl w:val="0"/>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hyperlink r:id="rId97">
        <w:r w:rsidR="00792947">
          <w:rPr>
            <w:rFonts w:ascii="Times New Roman" w:eastAsia="Times New Roman" w:hAnsi="Times New Roman" w:cs="Times New Roman"/>
            <w:color w:val="000000"/>
            <w:sz w:val="24"/>
            <w:szCs w:val="24"/>
          </w:rPr>
          <w:t xml:space="preserve">1000 Genomes Project Consortium </w:t>
        </w:r>
      </w:hyperlink>
      <w:hyperlink r:id="rId98">
        <w:r w:rsidR="00792947">
          <w:rPr>
            <w:rFonts w:ascii="Times New Roman" w:eastAsia="Times New Roman" w:hAnsi="Times New Roman" w:cs="Times New Roman"/>
            <w:i/>
            <w:color w:val="000000"/>
            <w:sz w:val="24"/>
            <w:szCs w:val="24"/>
          </w:rPr>
          <w:t>et al.</w:t>
        </w:r>
      </w:hyperlink>
      <w:hyperlink r:id="rId99">
        <w:r w:rsidR="00792947">
          <w:rPr>
            <w:rFonts w:ascii="Times New Roman" w:eastAsia="Times New Roman" w:hAnsi="Times New Roman" w:cs="Times New Roman"/>
            <w:color w:val="000000"/>
            <w:sz w:val="24"/>
            <w:szCs w:val="24"/>
          </w:rPr>
          <w:t xml:space="preserve"> (2015) ‘A global reference for human genetic variation’, </w:t>
        </w:r>
      </w:hyperlink>
      <w:hyperlink r:id="rId100">
        <w:r w:rsidR="00792947">
          <w:rPr>
            <w:rFonts w:ascii="Times New Roman" w:eastAsia="Times New Roman" w:hAnsi="Times New Roman" w:cs="Times New Roman"/>
            <w:i/>
            <w:color w:val="000000"/>
            <w:sz w:val="24"/>
            <w:szCs w:val="24"/>
          </w:rPr>
          <w:t>Nature</w:t>
        </w:r>
      </w:hyperlink>
      <w:hyperlink r:id="rId101">
        <w:r w:rsidR="00792947">
          <w:rPr>
            <w:rFonts w:ascii="Times New Roman" w:eastAsia="Times New Roman" w:hAnsi="Times New Roman" w:cs="Times New Roman"/>
            <w:color w:val="000000"/>
            <w:sz w:val="24"/>
            <w:szCs w:val="24"/>
          </w:rPr>
          <w:t>, 526(7571), pp. 68–74.</w:t>
        </w:r>
      </w:hyperlink>
    </w:p>
    <w:p w14:paraId="41E67A9E"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02">
        <w:r w:rsidR="00792947">
          <w:rPr>
            <w:rFonts w:ascii="Times New Roman" w:eastAsia="Times New Roman" w:hAnsi="Times New Roman" w:cs="Times New Roman"/>
            <w:color w:val="000000"/>
            <w:sz w:val="24"/>
            <w:szCs w:val="24"/>
          </w:rPr>
          <w:t xml:space="preserve">Andrews, R. M. </w:t>
        </w:r>
      </w:hyperlink>
      <w:hyperlink r:id="rId103">
        <w:r w:rsidR="00792947">
          <w:rPr>
            <w:rFonts w:ascii="Times New Roman" w:eastAsia="Times New Roman" w:hAnsi="Times New Roman" w:cs="Times New Roman"/>
            <w:i/>
            <w:color w:val="000000"/>
            <w:sz w:val="24"/>
            <w:szCs w:val="24"/>
          </w:rPr>
          <w:t>et al.</w:t>
        </w:r>
      </w:hyperlink>
      <w:hyperlink r:id="rId104">
        <w:r w:rsidR="00792947">
          <w:rPr>
            <w:rFonts w:ascii="Times New Roman" w:eastAsia="Times New Roman" w:hAnsi="Times New Roman" w:cs="Times New Roman"/>
            <w:color w:val="000000"/>
            <w:sz w:val="24"/>
            <w:szCs w:val="24"/>
          </w:rPr>
          <w:t xml:space="preserve"> (1999) ‘Reanalysis and revision of the Cambridge reference sequence for human mitochondrial DNA’, </w:t>
        </w:r>
      </w:hyperlink>
      <w:hyperlink r:id="rId105">
        <w:r w:rsidR="00792947">
          <w:rPr>
            <w:rFonts w:ascii="Times New Roman" w:eastAsia="Times New Roman" w:hAnsi="Times New Roman" w:cs="Times New Roman"/>
            <w:i/>
            <w:color w:val="000000"/>
            <w:sz w:val="24"/>
            <w:szCs w:val="24"/>
          </w:rPr>
          <w:t>Nature genetics</w:t>
        </w:r>
      </w:hyperlink>
      <w:hyperlink r:id="rId106">
        <w:r w:rsidR="00792947">
          <w:rPr>
            <w:rFonts w:ascii="Times New Roman" w:eastAsia="Times New Roman" w:hAnsi="Times New Roman" w:cs="Times New Roman"/>
            <w:color w:val="000000"/>
            <w:sz w:val="24"/>
            <w:szCs w:val="24"/>
          </w:rPr>
          <w:t>, 23(2), p. 147.</w:t>
        </w:r>
      </w:hyperlink>
    </w:p>
    <w:p w14:paraId="41FAC8FA"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07">
        <w:r w:rsidR="00792947">
          <w:rPr>
            <w:rFonts w:ascii="Times New Roman" w:eastAsia="Times New Roman" w:hAnsi="Times New Roman" w:cs="Times New Roman"/>
            <w:color w:val="000000"/>
            <w:sz w:val="24"/>
            <w:szCs w:val="24"/>
          </w:rPr>
          <w:t xml:space="preserve">Browning, B. L. and Browning, S. R. (2009) ‘A unified approach to genotype imputation and haplotype-phase inference for large data sets of trios and unrelated individuals’, </w:t>
        </w:r>
      </w:hyperlink>
      <w:hyperlink r:id="rId108">
        <w:r w:rsidR="00792947">
          <w:rPr>
            <w:rFonts w:ascii="Times New Roman" w:eastAsia="Times New Roman" w:hAnsi="Times New Roman" w:cs="Times New Roman"/>
            <w:i/>
            <w:color w:val="000000"/>
            <w:sz w:val="24"/>
            <w:szCs w:val="24"/>
          </w:rPr>
          <w:t>American journal of human genetics</w:t>
        </w:r>
      </w:hyperlink>
      <w:hyperlink r:id="rId109">
        <w:r w:rsidR="00792947">
          <w:rPr>
            <w:rFonts w:ascii="Times New Roman" w:eastAsia="Times New Roman" w:hAnsi="Times New Roman" w:cs="Times New Roman"/>
            <w:color w:val="000000"/>
            <w:sz w:val="24"/>
            <w:szCs w:val="24"/>
          </w:rPr>
          <w:t>, 84(2), pp. 210–223.</w:t>
        </w:r>
      </w:hyperlink>
    </w:p>
    <w:p w14:paraId="4CFD06E5"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10">
        <w:r w:rsidR="00792947">
          <w:rPr>
            <w:rFonts w:ascii="Times New Roman" w:eastAsia="Times New Roman" w:hAnsi="Times New Roman" w:cs="Times New Roman"/>
            <w:color w:val="000000"/>
            <w:sz w:val="24"/>
            <w:szCs w:val="24"/>
          </w:rPr>
          <w:t xml:space="preserve">Das, S. </w:t>
        </w:r>
      </w:hyperlink>
      <w:hyperlink r:id="rId111">
        <w:r w:rsidR="00792947">
          <w:rPr>
            <w:rFonts w:ascii="Times New Roman" w:eastAsia="Times New Roman" w:hAnsi="Times New Roman" w:cs="Times New Roman"/>
            <w:i/>
            <w:color w:val="000000"/>
            <w:sz w:val="24"/>
            <w:szCs w:val="24"/>
          </w:rPr>
          <w:t>et al.</w:t>
        </w:r>
      </w:hyperlink>
      <w:hyperlink r:id="rId112">
        <w:r w:rsidR="00792947">
          <w:rPr>
            <w:rFonts w:ascii="Times New Roman" w:eastAsia="Times New Roman" w:hAnsi="Times New Roman" w:cs="Times New Roman"/>
            <w:color w:val="000000"/>
            <w:sz w:val="24"/>
            <w:szCs w:val="24"/>
          </w:rPr>
          <w:t xml:space="preserve"> (2016) ‘Next-generation genotype imputation service and methods’, </w:t>
        </w:r>
      </w:hyperlink>
      <w:hyperlink r:id="rId113">
        <w:r w:rsidR="00792947">
          <w:rPr>
            <w:rFonts w:ascii="Times New Roman" w:eastAsia="Times New Roman" w:hAnsi="Times New Roman" w:cs="Times New Roman"/>
            <w:i/>
            <w:color w:val="000000"/>
            <w:sz w:val="24"/>
            <w:szCs w:val="24"/>
          </w:rPr>
          <w:t>Nature genetics</w:t>
        </w:r>
      </w:hyperlink>
      <w:hyperlink r:id="rId114">
        <w:r w:rsidR="00792947">
          <w:rPr>
            <w:rFonts w:ascii="Times New Roman" w:eastAsia="Times New Roman" w:hAnsi="Times New Roman" w:cs="Times New Roman"/>
            <w:color w:val="000000"/>
            <w:sz w:val="24"/>
            <w:szCs w:val="24"/>
          </w:rPr>
          <w:t>, 48(10), pp. 1284–1287.</w:t>
        </w:r>
      </w:hyperlink>
    </w:p>
    <w:p w14:paraId="21FE647F"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15">
        <w:proofErr w:type="spellStart"/>
        <w:r w:rsidR="00792947">
          <w:rPr>
            <w:rFonts w:ascii="Times New Roman" w:eastAsia="Times New Roman" w:hAnsi="Times New Roman" w:cs="Times New Roman"/>
            <w:color w:val="000000"/>
            <w:sz w:val="24"/>
            <w:szCs w:val="24"/>
          </w:rPr>
          <w:t>Golubchik</w:t>
        </w:r>
        <w:proofErr w:type="spellEnd"/>
        <w:r w:rsidR="00792947">
          <w:rPr>
            <w:rFonts w:ascii="Times New Roman" w:eastAsia="Times New Roman" w:hAnsi="Times New Roman" w:cs="Times New Roman"/>
            <w:color w:val="000000"/>
            <w:sz w:val="24"/>
            <w:szCs w:val="24"/>
          </w:rPr>
          <w:t xml:space="preserve">, T. </w:t>
        </w:r>
      </w:hyperlink>
      <w:hyperlink r:id="rId116">
        <w:r w:rsidR="00792947">
          <w:rPr>
            <w:rFonts w:ascii="Times New Roman" w:eastAsia="Times New Roman" w:hAnsi="Times New Roman" w:cs="Times New Roman"/>
            <w:i/>
            <w:color w:val="000000"/>
            <w:sz w:val="24"/>
            <w:szCs w:val="24"/>
          </w:rPr>
          <w:t>et al.</w:t>
        </w:r>
      </w:hyperlink>
      <w:hyperlink r:id="rId117">
        <w:r w:rsidR="00792947">
          <w:rPr>
            <w:rFonts w:ascii="Times New Roman" w:eastAsia="Times New Roman" w:hAnsi="Times New Roman" w:cs="Times New Roman"/>
            <w:color w:val="000000"/>
            <w:sz w:val="24"/>
            <w:szCs w:val="24"/>
          </w:rPr>
          <w:t xml:space="preserve"> (2007) ‘Mind the gaps: evidence of bias in estimates of multiple sequence alignments’, </w:t>
        </w:r>
      </w:hyperlink>
      <w:hyperlink r:id="rId118">
        <w:r w:rsidR="00792947">
          <w:rPr>
            <w:rFonts w:ascii="Times New Roman" w:eastAsia="Times New Roman" w:hAnsi="Times New Roman" w:cs="Times New Roman"/>
            <w:i/>
            <w:color w:val="000000"/>
            <w:sz w:val="24"/>
            <w:szCs w:val="24"/>
          </w:rPr>
          <w:t>Molecular biology and evolution</w:t>
        </w:r>
      </w:hyperlink>
      <w:hyperlink r:id="rId119">
        <w:r w:rsidR="00792947">
          <w:rPr>
            <w:rFonts w:ascii="Times New Roman" w:eastAsia="Times New Roman" w:hAnsi="Times New Roman" w:cs="Times New Roman"/>
            <w:color w:val="000000"/>
            <w:sz w:val="24"/>
            <w:szCs w:val="24"/>
          </w:rPr>
          <w:t>, 24(11), pp. 2433–2442.</w:t>
        </w:r>
      </w:hyperlink>
    </w:p>
    <w:p w14:paraId="376225CB"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20">
        <w:r w:rsidR="00792947">
          <w:rPr>
            <w:rFonts w:ascii="Times New Roman" w:eastAsia="Times New Roman" w:hAnsi="Times New Roman" w:cs="Times New Roman"/>
            <w:color w:val="000000"/>
            <w:sz w:val="24"/>
            <w:szCs w:val="24"/>
          </w:rPr>
          <w:t xml:space="preserve">Gonçalves, V. F. </w:t>
        </w:r>
      </w:hyperlink>
      <w:hyperlink r:id="rId121">
        <w:r w:rsidR="00792947">
          <w:rPr>
            <w:rFonts w:ascii="Times New Roman" w:eastAsia="Times New Roman" w:hAnsi="Times New Roman" w:cs="Times New Roman"/>
            <w:i/>
            <w:color w:val="000000"/>
            <w:sz w:val="24"/>
            <w:szCs w:val="24"/>
          </w:rPr>
          <w:t>et al.</w:t>
        </w:r>
      </w:hyperlink>
      <w:hyperlink r:id="rId122">
        <w:r w:rsidR="00792947">
          <w:rPr>
            <w:rFonts w:ascii="Times New Roman" w:eastAsia="Times New Roman" w:hAnsi="Times New Roman" w:cs="Times New Roman"/>
            <w:color w:val="000000"/>
            <w:sz w:val="24"/>
            <w:szCs w:val="24"/>
          </w:rPr>
          <w:t xml:space="preserve"> (2018) ‘Examining the role of common and rare mitochondrial variants in schizophrenia’, </w:t>
        </w:r>
      </w:hyperlink>
      <w:hyperlink r:id="rId123">
        <w:proofErr w:type="spellStart"/>
        <w:r w:rsidR="00792947">
          <w:rPr>
            <w:rFonts w:ascii="Times New Roman" w:eastAsia="Times New Roman" w:hAnsi="Times New Roman" w:cs="Times New Roman"/>
            <w:i/>
            <w:color w:val="000000"/>
            <w:sz w:val="24"/>
            <w:szCs w:val="24"/>
          </w:rPr>
          <w:t>PloS</w:t>
        </w:r>
        <w:proofErr w:type="spellEnd"/>
        <w:r w:rsidR="00792947">
          <w:rPr>
            <w:rFonts w:ascii="Times New Roman" w:eastAsia="Times New Roman" w:hAnsi="Times New Roman" w:cs="Times New Roman"/>
            <w:i/>
            <w:color w:val="000000"/>
            <w:sz w:val="24"/>
            <w:szCs w:val="24"/>
          </w:rPr>
          <w:t xml:space="preserve"> one</w:t>
        </w:r>
      </w:hyperlink>
      <w:hyperlink r:id="rId124">
        <w:r w:rsidR="00792947">
          <w:rPr>
            <w:rFonts w:ascii="Times New Roman" w:eastAsia="Times New Roman" w:hAnsi="Times New Roman" w:cs="Times New Roman"/>
            <w:color w:val="000000"/>
            <w:sz w:val="24"/>
            <w:szCs w:val="24"/>
          </w:rPr>
          <w:t>, 13(1), p. e0191153.</w:t>
        </w:r>
      </w:hyperlink>
    </w:p>
    <w:p w14:paraId="4B50A56D"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25">
        <w:r w:rsidR="00792947">
          <w:rPr>
            <w:rFonts w:ascii="Times New Roman" w:eastAsia="Times New Roman" w:hAnsi="Times New Roman" w:cs="Times New Roman"/>
            <w:color w:val="000000"/>
            <w:sz w:val="24"/>
            <w:szCs w:val="24"/>
          </w:rPr>
          <w:t xml:space="preserve">Gorman, G. S. </w:t>
        </w:r>
      </w:hyperlink>
      <w:hyperlink r:id="rId126">
        <w:r w:rsidR="00792947">
          <w:rPr>
            <w:rFonts w:ascii="Times New Roman" w:eastAsia="Times New Roman" w:hAnsi="Times New Roman" w:cs="Times New Roman"/>
            <w:i/>
            <w:color w:val="000000"/>
            <w:sz w:val="24"/>
            <w:szCs w:val="24"/>
          </w:rPr>
          <w:t>et al.</w:t>
        </w:r>
      </w:hyperlink>
      <w:hyperlink r:id="rId127">
        <w:r w:rsidR="00792947">
          <w:rPr>
            <w:rFonts w:ascii="Times New Roman" w:eastAsia="Times New Roman" w:hAnsi="Times New Roman" w:cs="Times New Roman"/>
            <w:color w:val="000000"/>
            <w:sz w:val="24"/>
            <w:szCs w:val="24"/>
          </w:rPr>
          <w:t xml:space="preserve"> (2016) ‘Mitochondrial diseases’, </w:t>
        </w:r>
      </w:hyperlink>
      <w:hyperlink r:id="rId128">
        <w:r w:rsidR="00792947">
          <w:rPr>
            <w:rFonts w:ascii="Times New Roman" w:eastAsia="Times New Roman" w:hAnsi="Times New Roman" w:cs="Times New Roman"/>
            <w:i/>
            <w:color w:val="000000"/>
            <w:sz w:val="24"/>
            <w:szCs w:val="24"/>
          </w:rPr>
          <w:t>Nature Reviews Disease Primers</w:t>
        </w:r>
      </w:hyperlink>
      <w:hyperlink r:id="rId129">
        <w:r w:rsidR="00792947">
          <w:rPr>
            <w:rFonts w:ascii="Times New Roman" w:eastAsia="Times New Roman" w:hAnsi="Times New Roman" w:cs="Times New Roman"/>
            <w:color w:val="000000"/>
            <w:sz w:val="24"/>
            <w:szCs w:val="24"/>
          </w:rPr>
          <w:t>, 2, p. 16080.</w:t>
        </w:r>
      </w:hyperlink>
    </w:p>
    <w:p w14:paraId="6FE727C7"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30">
        <w:r w:rsidR="00792947">
          <w:rPr>
            <w:rFonts w:ascii="Times New Roman" w:eastAsia="Times New Roman" w:hAnsi="Times New Roman" w:cs="Times New Roman"/>
            <w:color w:val="000000"/>
            <w:sz w:val="24"/>
            <w:szCs w:val="24"/>
          </w:rPr>
          <w:t xml:space="preserve">Howie, B. N., Donnelly, P. and </w:t>
        </w:r>
        <w:proofErr w:type="spellStart"/>
        <w:r w:rsidR="00792947">
          <w:rPr>
            <w:rFonts w:ascii="Times New Roman" w:eastAsia="Times New Roman" w:hAnsi="Times New Roman" w:cs="Times New Roman"/>
            <w:color w:val="000000"/>
            <w:sz w:val="24"/>
            <w:szCs w:val="24"/>
          </w:rPr>
          <w:t>Marchini</w:t>
        </w:r>
        <w:proofErr w:type="spellEnd"/>
        <w:r w:rsidR="00792947">
          <w:rPr>
            <w:rFonts w:ascii="Times New Roman" w:eastAsia="Times New Roman" w:hAnsi="Times New Roman" w:cs="Times New Roman"/>
            <w:color w:val="000000"/>
            <w:sz w:val="24"/>
            <w:szCs w:val="24"/>
          </w:rPr>
          <w:t xml:space="preserve">, J. (2009) ‘A Flexible and Accurate Genotype Imputation Method for the Next Generation of Genome-Wide Association Studies’. Edited by N. J. </w:t>
        </w:r>
        <w:proofErr w:type="spellStart"/>
        <w:r w:rsidR="00792947">
          <w:rPr>
            <w:rFonts w:ascii="Times New Roman" w:eastAsia="Times New Roman" w:hAnsi="Times New Roman" w:cs="Times New Roman"/>
            <w:color w:val="000000"/>
            <w:sz w:val="24"/>
            <w:szCs w:val="24"/>
          </w:rPr>
          <w:t>Schork</w:t>
        </w:r>
        <w:proofErr w:type="spellEnd"/>
        <w:r w:rsidR="00792947">
          <w:rPr>
            <w:rFonts w:ascii="Times New Roman" w:eastAsia="Times New Roman" w:hAnsi="Times New Roman" w:cs="Times New Roman"/>
            <w:color w:val="000000"/>
            <w:sz w:val="24"/>
            <w:szCs w:val="24"/>
          </w:rPr>
          <w:t xml:space="preserve">. </w:t>
        </w:r>
        <w:proofErr w:type="spellStart"/>
        <w:r w:rsidR="00792947">
          <w:rPr>
            <w:rFonts w:ascii="Times New Roman" w:eastAsia="Times New Roman" w:hAnsi="Times New Roman" w:cs="Times New Roman"/>
            <w:color w:val="000000"/>
            <w:sz w:val="24"/>
            <w:szCs w:val="24"/>
          </w:rPr>
          <w:t>doi</w:t>
        </w:r>
        <w:proofErr w:type="spellEnd"/>
        <w:r w:rsidR="00792947">
          <w:rPr>
            <w:rFonts w:ascii="Times New Roman" w:eastAsia="Times New Roman" w:hAnsi="Times New Roman" w:cs="Times New Roman"/>
            <w:color w:val="000000"/>
            <w:sz w:val="24"/>
            <w:szCs w:val="24"/>
          </w:rPr>
          <w:t xml:space="preserve">: </w:t>
        </w:r>
      </w:hyperlink>
      <w:hyperlink r:id="rId131">
        <w:r w:rsidR="00792947">
          <w:rPr>
            <w:rFonts w:ascii="Times New Roman" w:eastAsia="Times New Roman" w:hAnsi="Times New Roman" w:cs="Times New Roman"/>
            <w:color w:val="000000"/>
            <w:sz w:val="24"/>
            <w:szCs w:val="24"/>
          </w:rPr>
          <w:t>10.1371/journal.pgen.1000529</w:t>
        </w:r>
      </w:hyperlink>
      <w:hyperlink r:id="rId132">
        <w:r w:rsidR="00792947">
          <w:rPr>
            <w:rFonts w:ascii="Times New Roman" w:eastAsia="Times New Roman" w:hAnsi="Times New Roman" w:cs="Times New Roman"/>
            <w:color w:val="000000"/>
            <w:sz w:val="24"/>
            <w:szCs w:val="24"/>
          </w:rPr>
          <w:t>.</w:t>
        </w:r>
      </w:hyperlink>
    </w:p>
    <w:p w14:paraId="11EDEDB0"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33">
        <w:r w:rsidR="00792947">
          <w:rPr>
            <w:rFonts w:ascii="Times New Roman" w:eastAsia="Times New Roman" w:hAnsi="Times New Roman" w:cs="Times New Roman"/>
            <w:color w:val="000000"/>
            <w:sz w:val="24"/>
            <w:szCs w:val="24"/>
          </w:rPr>
          <w:t xml:space="preserve">Huang, J. </w:t>
        </w:r>
      </w:hyperlink>
      <w:hyperlink r:id="rId134">
        <w:r w:rsidR="00792947">
          <w:rPr>
            <w:rFonts w:ascii="Times New Roman" w:eastAsia="Times New Roman" w:hAnsi="Times New Roman" w:cs="Times New Roman"/>
            <w:i/>
            <w:color w:val="000000"/>
            <w:sz w:val="24"/>
            <w:szCs w:val="24"/>
          </w:rPr>
          <w:t>et al.</w:t>
        </w:r>
      </w:hyperlink>
      <w:hyperlink r:id="rId135">
        <w:r w:rsidR="00792947">
          <w:rPr>
            <w:rFonts w:ascii="Times New Roman" w:eastAsia="Times New Roman" w:hAnsi="Times New Roman" w:cs="Times New Roman"/>
            <w:color w:val="000000"/>
            <w:sz w:val="24"/>
            <w:szCs w:val="24"/>
          </w:rPr>
          <w:t xml:space="preserve"> (2015) ‘Improved imputation of low-frequency and rare variants using the UK10K haplotype reference panel’, </w:t>
        </w:r>
      </w:hyperlink>
      <w:hyperlink r:id="rId136">
        <w:r w:rsidR="00792947">
          <w:rPr>
            <w:rFonts w:ascii="Times New Roman" w:eastAsia="Times New Roman" w:hAnsi="Times New Roman" w:cs="Times New Roman"/>
            <w:i/>
            <w:color w:val="000000"/>
            <w:sz w:val="24"/>
            <w:szCs w:val="24"/>
          </w:rPr>
          <w:t>Nature communications</w:t>
        </w:r>
      </w:hyperlink>
      <w:hyperlink r:id="rId137">
        <w:r w:rsidR="00792947">
          <w:rPr>
            <w:rFonts w:ascii="Times New Roman" w:eastAsia="Times New Roman" w:hAnsi="Times New Roman" w:cs="Times New Roman"/>
            <w:color w:val="000000"/>
            <w:sz w:val="24"/>
            <w:szCs w:val="24"/>
          </w:rPr>
          <w:t>, 6, p. 8111.</w:t>
        </w:r>
      </w:hyperlink>
    </w:p>
    <w:p w14:paraId="6FC43E18"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38">
        <w:r w:rsidR="00792947">
          <w:rPr>
            <w:rFonts w:ascii="Times New Roman" w:eastAsia="Times New Roman" w:hAnsi="Times New Roman" w:cs="Times New Roman"/>
            <w:color w:val="000000"/>
            <w:sz w:val="24"/>
            <w:szCs w:val="24"/>
          </w:rPr>
          <w:t xml:space="preserve">Hudson, G. </w:t>
        </w:r>
      </w:hyperlink>
      <w:hyperlink r:id="rId139">
        <w:r w:rsidR="00792947">
          <w:rPr>
            <w:rFonts w:ascii="Times New Roman" w:eastAsia="Times New Roman" w:hAnsi="Times New Roman" w:cs="Times New Roman"/>
            <w:i/>
            <w:color w:val="000000"/>
            <w:sz w:val="24"/>
            <w:szCs w:val="24"/>
          </w:rPr>
          <w:t>et al.</w:t>
        </w:r>
      </w:hyperlink>
      <w:hyperlink r:id="rId140">
        <w:r w:rsidR="00792947">
          <w:rPr>
            <w:rFonts w:ascii="Times New Roman" w:eastAsia="Times New Roman" w:hAnsi="Times New Roman" w:cs="Times New Roman"/>
            <w:color w:val="000000"/>
            <w:sz w:val="24"/>
            <w:szCs w:val="24"/>
          </w:rPr>
          <w:t xml:space="preserve"> (2014) ‘Recent mitochondrial DNA mutations increase the risk of developing common late-onset human diseases’, </w:t>
        </w:r>
      </w:hyperlink>
      <w:hyperlink r:id="rId141">
        <w:proofErr w:type="spellStart"/>
        <w:r w:rsidR="00792947">
          <w:rPr>
            <w:rFonts w:ascii="Times New Roman" w:eastAsia="Times New Roman" w:hAnsi="Times New Roman" w:cs="Times New Roman"/>
            <w:i/>
            <w:color w:val="000000"/>
            <w:sz w:val="24"/>
            <w:szCs w:val="24"/>
          </w:rPr>
          <w:t>PLoS</w:t>
        </w:r>
        <w:proofErr w:type="spellEnd"/>
        <w:r w:rsidR="00792947">
          <w:rPr>
            <w:rFonts w:ascii="Times New Roman" w:eastAsia="Times New Roman" w:hAnsi="Times New Roman" w:cs="Times New Roman"/>
            <w:i/>
            <w:color w:val="000000"/>
            <w:sz w:val="24"/>
            <w:szCs w:val="24"/>
          </w:rPr>
          <w:t xml:space="preserve"> genetics</w:t>
        </w:r>
      </w:hyperlink>
      <w:hyperlink r:id="rId142">
        <w:r w:rsidR="00792947">
          <w:rPr>
            <w:rFonts w:ascii="Times New Roman" w:eastAsia="Times New Roman" w:hAnsi="Times New Roman" w:cs="Times New Roman"/>
            <w:color w:val="000000"/>
            <w:sz w:val="24"/>
            <w:szCs w:val="24"/>
          </w:rPr>
          <w:t>, 10(5), p. e1004369.</w:t>
        </w:r>
      </w:hyperlink>
    </w:p>
    <w:p w14:paraId="568F11A8"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43">
        <w:proofErr w:type="spellStart"/>
        <w:r w:rsidR="00792947">
          <w:rPr>
            <w:rFonts w:ascii="Times New Roman" w:eastAsia="Times New Roman" w:hAnsi="Times New Roman" w:cs="Times New Roman"/>
            <w:color w:val="000000"/>
            <w:sz w:val="24"/>
            <w:szCs w:val="24"/>
          </w:rPr>
          <w:t>Katoh</w:t>
        </w:r>
        <w:proofErr w:type="spellEnd"/>
        <w:r w:rsidR="00792947">
          <w:rPr>
            <w:rFonts w:ascii="Times New Roman" w:eastAsia="Times New Roman" w:hAnsi="Times New Roman" w:cs="Times New Roman"/>
            <w:color w:val="000000"/>
            <w:sz w:val="24"/>
            <w:szCs w:val="24"/>
          </w:rPr>
          <w:t xml:space="preserve">, K. and </w:t>
        </w:r>
        <w:proofErr w:type="spellStart"/>
        <w:r w:rsidR="00792947">
          <w:rPr>
            <w:rFonts w:ascii="Times New Roman" w:eastAsia="Times New Roman" w:hAnsi="Times New Roman" w:cs="Times New Roman"/>
            <w:color w:val="000000"/>
            <w:sz w:val="24"/>
            <w:szCs w:val="24"/>
          </w:rPr>
          <w:t>Standley</w:t>
        </w:r>
        <w:proofErr w:type="spellEnd"/>
        <w:r w:rsidR="00792947">
          <w:rPr>
            <w:rFonts w:ascii="Times New Roman" w:eastAsia="Times New Roman" w:hAnsi="Times New Roman" w:cs="Times New Roman"/>
            <w:color w:val="000000"/>
            <w:sz w:val="24"/>
            <w:szCs w:val="24"/>
          </w:rPr>
          <w:t xml:space="preserve">, D. M. (2013) ‘MAFFT multiple sequence alignment software version 7: improvements in performance and usability’, </w:t>
        </w:r>
      </w:hyperlink>
      <w:hyperlink r:id="rId144">
        <w:r w:rsidR="00792947">
          <w:rPr>
            <w:rFonts w:ascii="Times New Roman" w:eastAsia="Times New Roman" w:hAnsi="Times New Roman" w:cs="Times New Roman"/>
            <w:i/>
            <w:color w:val="000000"/>
            <w:sz w:val="24"/>
            <w:szCs w:val="24"/>
          </w:rPr>
          <w:t>Molecular biology and evolution</w:t>
        </w:r>
      </w:hyperlink>
      <w:hyperlink r:id="rId145">
        <w:r w:rsidR="00792947">
          <w:rPr>
            <w:rFonts w:ascii="Times New Roman" w:eastAsia="Times New Roman" w:hAnsi="Times New Roman" w:cs="Times New Roman"/>
            <w:color w:val="000000"/>
            <w:sz w:val="24"/>
            <w:szCs w:val="24"/>
          </w:rPr>
          <w:t>, 30(4), pp. 772–780.</w:t>
        </w:r>
      </w:hyperlink>
    </w:p>
    <w:p w14:paraId="49A54C72"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46">
        <w:r w:rsidR="00792947">
          <w:rPr>
            <w:rFonts w:ascii="Times New Roman" w:eastAsia="Times New Roman" w:hAnsi="Times New Roman" w:cs="Times New Roman"/>
            <w:color w:val="000000"/>
            <w:sz w:val="24"/>
            <w:szCs w:val="24"/>
          </w:rPr>
          <w:t xml:space="preserve">Kearse, M. </w:t>
        </w:r>
      </w:hyperlink>
      <w:hyperlink r:id="rId147">
        <w:r w:rsidR="00792947">
          <w:rPr>
            <w:rFonts w:ascii="Times New Roman" w:eastAsia="Times New Roman" w:hAnsi="Times New Roman" w:cs="Times New Roman"/>
            <w:i/>
            <w:color w:val="000000"/>
            <w:sz w:val="24"/>
            <w:szCs w:val="24"/>
          </w:rPr>
          <w:t>et al.</w:t>
        </w:r>
      </w:hyperlink>
      <w:hyperlink r:id="rId148">
        <w:r w:rsidR="00792947">
          <w:rPr>
            <w:rFonts w:ascii="Times New Roman" w:eastAsia="Times New Roman" w:hAnsi="Times New Roman" w:cs="Times New Roman"/>
            <w:color w:val="000000"/>
            <w:sz w:val="24"/>
            <w:szCs w:val="24"/>
          </w:rPr>
          <w:t xml:space="preserve"> (2012) ‘</w:t>
        </w:r>
        <w:proofErr w:type="spellStart"/>
        <w:r w:rsidR="00792947">
          <w:rPr>
            <w:rFonts w:ascii="Times New Roman" w:eastAsia="Times New Roman" w:hAnsi="Times New Roman" w:cs="Times New Roman"/>
            <w:color w:val="000000"/>
            <w:sz w:val="24"/>
            <w:szCs w:val="24"/>
          </w:rPr>
          <w:t>Geneious</w:t>
        </w:r>
        <w:proofErr w:type="spellEnd"/>
        <w:r w:rsidR="00792947">
          <w:rPr>
            <w:rFonts w:ascii="Times New Roman" w:eastAsia="Times New Roman" w:hAnsi="Times New Roman" w:cs="Times New Roman"/>
            <w:color w:val="000000"/>
            <w:sz w:val="24"/>
            <w:szCs w:val="24"/>
          </w:rPr>
          <w:t xml:space="preserve"> Basic: An integrated and extendable desktop software platform for the organization and analysis of sequence data’, </w:t>
        </w:r>
      </w:hyperlink>
      <w:hyperlink r:id="rId149">
        <w:r w:rsidR="00792947">
          <w:rPr>
            <w:rFonts w:ascii="Times New Roman" w:eastAsia="Times New Roman" w:hAnsi="Times New Roman" w:cs="Times New Roman"/>
            <w:i/>
            <w:color w:val="000000"/>
            <w:sz w:val="24"/>
            <w:szCs w:val="24"/>
          </w:rPr>
          <w:t xml:space="preserve">Bioinformatics </w:t>
        </w:r>
      </w:hyperlink>
      <w:hyperlink r:id="rId150">
        <w:r w:rsidR="00792947">
          <w:rPr>
            <w:rFonts w:ascii="Times New Roman" w:eastAsia="Times New Roman" w:hAnsi="Times New Roman" w:cs="Times New Roman"/>
            <w:color w:val="000000"/>
            <w:sz w:val="24"/>
            <w:szCs w:val="24"/>
          </w:rPr>
          <w:t>, 28(12), pp. 1647–1649.</w:t>
        </w:r>
      </w:hyperlink>
    </w:p>
    <w:p w14:paraId="65729943"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51">
        <w:proofErr w:type="spellStart"/>
        <w:r w:rsidR="00792947">
          <w:rPr>
            <w:rFonts w:ascii="Times New Roman" w:eastAsia="Times New Roman" w:hAnsi="Times New Roman" w:cs="Times New Roman"/>
            <w:color w:val="000000"/>
            <w:sz w:val="24"/>
            <w:szCs w:val="24"/>
          </w:rPr>
          <w:t>Köster</w:t>
        </w:r>
        <w:proofErr w:type="spellEnd"/>
        <w:r w:rsidR="00792947">
          <w:rPr>
            <w:rFonts w:ascii="Times New Roman" w:eastAsia="Times New Roman" w:hAnsi="Times New Roman" w:cs="Times New Roman"/>
            <w:color w:val="000000"/>
            <w:sz w:val="24"/>
            <w:szCs w:val="24"/>
          </w:rPr>
          <w:t xml:space="preserve">, J. and </w:t>
        </w:r>
        <w:proofErr w:type="spellStart"/>
        <w:r w:rsidR="00792947">
          <w:rPr>
            <w:rFonts w:ascii="Times New Roman" w:eastAsia="Times New Roman" w:hAnsi="Times New Roman" w:cs="Times New Roman"/>
            <w:color w:val="000000"/>
            <w:sz w:val="24"/>
            <w:szCs w:val="24"/>
          </w:rPr>
          <w:t>Rahmann</w:t>
        </w:r>
        <w:proofErr w:type="spellEnd"/>
        <w:r w:rsidR="00792947">
          <w:rPr>
            <w:rFonts w:ascii="Times New Roman" w:eastAsia="Times New Roman" w:hAnsi="Times New Roman" w:cs="Times New Roman"/>
            <w:color w:val="000000"/>
            <w:sz w:val="24"/>
            <w:szCs w:val="24"/>
          </w:rPr>
          <w:t>, S. (2012) ‘</w:t>
        </w:r>
        <w:proofErr w:type="spellStart"/>
        <w:r w:rsidR="00792947">
          <w:rPr>
            <w:rFonts w:ascii="Times New Roman" w:eastAsia="Times New Roman" w:hAnsi="Times New Roman" w:cs="Times New Roman"/>
            <w:color w:val="000000"/>
            <w:sz w:val="24"/>
            <w:szCs w:val="24"/>
          </w:rPr>
          <w:t>Snakemake</w:t>
        </w:r>
        <w:proofErr w:type="spellEnd"/>
        <w:r w:rsidR="00792947">
          <w:rPr>
            <w:rFonts w:ascii="Times New Roman" w:eastAsia="Times New Roman" w:hAnsi="Times New Roman" w:cs="Times New Roman"/>
            <w:color w:val="000000"/>
            <w:sz w:val="24"/>
            <w:szCs w:val="24"/>
          </w:rPr>
          <w:t xml:space="preserve">--a scalable bioinformatics workflow engine’, </w:t>
        </w:r>
      </w:hyperlink>
      <w:hyperlink r:id="rId152">
        <w:r w:rsidR="00792947">
          <w:rPr>
            <w:rFonts w:ascii="Times New Roman" w:eastAsia="Times New Roman" w:hAnsi="Times New Roman" w:cs="Times New Roman"/>
            <w:i/>
            <w:color w:val="000000"/>
            <w:sz w:val="24"/>
            <w:szCs w:val="24"/>
          </w:rPr>
          <w:t xml:space="preserve">Bioinformatics </w:t>
        </w:r>
      </w:hyperlink>
      <w:hyperlink r:id="rId153">
        <w:r w:rsidR="00792947">
          <w:rPr>
            <w:rFonts w:ascii="Times New Roman" w:eastAsia="Times New Roman" w:hAnsi="Times New Roman" w:cs="Times New Roman"/>
            <w:color w:val="000000"/>
            <w:sz w:val="24"/>
            <w:szCs w:val="24"/>
          </w:rPr>
          <w:t>, 28(19), pp. 2520–2522.</w:t>
        </w:r>
      </w:hyperlink>
    </w:p>
    <w:p w14:paraId="786E9619"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54">
        <w:r w:rsidR="00792947">
          <w:rPr>
            <w:rFonts w:ascii="Times New Roman" w:eastAsia="Times New Roman" w:hAnsi="Times New Roman" w:cs="Times New Roman"/>
            <w:color w:val="000000"/>
            <w:sz w:val="24"/>
            <w:szCs w:val="24"/>
          </w:rPr>
          <w:t xml:space="preserve">Kumar, S. and </w:t>
        </w:r>
        <w:proofErr w:type="spellStart"/>
        <w:r w:rsidR="00792947">
          <w:rPr>
            <w:rFonts w:ascii="Times New Roman" w:eastAsia="Times New Roman" w:hAnsi="Times New Roman" w:cs="Times New Roman"/>
            <w:color w:val="000000"/>
            <w:sz w:val="24"/>
            <w:szCs w:val="24"/>
          </w:rPr>
          <w:t>Filipski</w:t>
        </w:r>
        <w:proofErr w:type="spellEnd"/>
        <w:r w:rsidR="00792947">
          <w:rPr>
            <w:rFonts w:ascii="Times New Roman" w:eastAsia="Times New Roman" w:hAnsi="Times New Roman" w:cs="Times New Roman"/>
            <w:color w:val="000000"/>
            <w:sz w:val="24"/>
            <w:szCs w:val="24"/>
          </w:rPr>
          <w:t xml:space="preserve">, A. (2007) ‘Multiple sequence alignment: in pursuit of homologous DNA positions’, </w:t>
        </w:r>
      </w:hyperlink>
      <w:hyperlink r:id="rId155">
        <w:r w:rsidR="00792947">
          <w:rPr>
            <w:rFonts w:ascii="Times New Roman" w:eastAsia="Times New Roman" w:hAnsi="Times New Roman" w:cs="Times New Roman"/>
            <w:i/>
            <w:color w:val="000000"/>
            <w:sz w:val="24"/>
            <w:szCs w:val="24"/>
          </w:rPr>
          <w:t>Genome research</w:t>
        </w:r>
      </w:hyperlink>
      <w:hyperlink r:id="rId156">
        <w:r w:rsidR="00792947">
          <w:rPr>
            <w:rFonts w:ascii="Times New Roman" w:eastAsia="Times New Roman" w:hAnsi="Times New Roman" w:cs="Times New Roman"/>
            <w:color w:val="000000"/>
            <w:sz w:val="24"/>
            <w:szCs w:val="24"/>
          </w:rPr>
          <w:t>, 17(2), pp. 127–135.</w:t>
        </w:r>
      </w:hyperlink>
    </w:p>
    <w:p w14:paraId="45813977"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57">
        <w:r w:rsidR="00792947">
          <w:rPr>
            <w:rFonts w:ascii="Times New Roman" w:eastAsia="Times New Roman" w:hAnsi="Times New Roman" w:cs="Times New Roman"/>
            <w:color w:val="000000"/>
            <w:sz w:val="24"/>
            <w:szCs w:val="24"/>
          </w:rPr>
          <w:t xml:space="preserve">Lott, M. T. </w:t>
        </w:r>
      </w:hyperlink>
      <w:hyperlink r:id="rId158">
        <w:r w:rsidR="00792947">
          <w:rPr>
            <w:rFonts w:ascii="Times New Roman" w:eastAsia="Times New Roman" w:hAnsi="Times New Roman" w:cs="Times New Roman"/>
            <w:i/>
            <w:color w:val="000000"/>
            <w:sz w:val="24"/>
            <w:szCs w:val="24"/>
          </w:rPr>
          <w:t>et al.</w:t>
        </w:r>
      </w:hyperlink>
      <w:hyperlink r:id="rId159">
        <w:r w:rsidR="00792947">
          <w:rPr>
            <w:rFonts w:ascii="Times New Roman" w:eastAsia="Times New Roman" w:hAnsi="Times New Roman" w:cs="Times New Roman"/>
            <w:color w:val="000000"/>
            <w:sz w:val="24"/>
            <w:szCs w:val="24"/>
          </w:rPr>
          <w:t xml:space="preserve"> (2013) ‘mtDNA Variation and Analysis Using </w:t>
        </w:r>
        <w:proofErr w:type="spellStart"/>
        <w:r w:rsidR="00792947">
          <w:rPr>
            <w:rFonts w:ascii="Times New Roman" w:eastAsia="Times New Roman" w:hAnsi="Times New Roman" w:cs="Times New Roman"/>
            <w:color w:val="000000"/>
            <w:sz w:val="24"/>
            <w:szCs w:val="24"/>
          </w:rPr>
          <w:t>Mitomap</w:t>
        </w:r>
        <w:proofErr w:type="spellEnd"/>
        <w:r w:rsidR="00792947">
          <w:rPr>
            <w:rFonts w:ascii="Times New Roman" w:eastAsia="Times New Roman" w:hAnsi="Times New Roman" w:cs="Times New Roman"/>
            <w:color w:val="000000"/>
            <w:sz w:val="24"/>
            <w:szCs w:val="24"/>
          </w:rPr>
          <w:t xml:space="preserve"> and </w:t>
        </w:r>
        <w:proofErr w:type="spellStart"/>
        <w:r w:rsidR="00792947">
          <w:rPr>
            <w:rFonts w:ascii="Times New Roman" w:eastAsia="Times New Roman" w:hAnsi="Times New Roman" w:cs="Times New Roman"/>
            <w:color w:val="000000"/>
            <w:sz w:val="24"/>
            <w:szCs w:val="24"/>
          </w:rPr>
          <w:t>Mitomaster</w:t>
        </w:r>
        <w:proofErr w:type="spellEnd"/>
        <w:r w:rsidR="00792947">
          <w:rPr>
            <w:rFonts w:ascii="Times New Roman" w:eastAsia="Times New Roman" w:hAnsi="Times New Roman" w:cs="Times New Roman"/>
            <w:color w:val="000000"/>
            <w:sz w:val="24"/>
            <w:szCs w:val="24"/>
          </w:rPr>
          <w:t xml:space="preserve">’, </w:t>
        </w:r>
      </w:hyperlink>
      <w:hyperlink r:id="rId160">
        <w:r w:rsidR="00792947">
          <w:rPr>
            <w:rFonts w:ascii="Times New Roman" w:eastAsia="Times New Roman" w:hAnsi="Times New Roman" w:cs="Times New Roman"/>
            <w:i/>
            <w:color w:val="000000"/>
            <w:sz w:val="24"/>
            <w:szCs w:val="24"/>
          </w:rPr>
          <w:t xml:space="preserve">Current protocols in bioinformatics / </w:t>
        </w:r>
        <w:proofErr w:type="spellStart"/>
        <w:r w:rsidR="00792947">
          <w:rPr>
            <w:rFonts w:ascii="Times New Roman" w:eastAsia="Times New Roman" w:hAnsi="Times New Roman" w:cs="Times New Roman"/>
            <w:i/>
            <w:color w:val="000000"/>
            <w:sz w:val="24"/>
            <w:szCs w:val="24"/>
          </w:rPr>
          <w:t>editoral</w:t>
        </w:r>
        <w:proofErr w:type="spellEnd"/>
        <w:r w:rsidR="00792947">
          <w:rPr>
            <w:rFonts w:ascii="Times New Roman" w:eastAsia="Times New Roman" w:hAnsi="Times New Roman" w:cs="Times New Roman"/>
            <w:i/>
            <w:color w:val="000000"/>
            <w:sz w:val="24"/>
            <w:szCs w:val="24"/>
          </w:rPr>
          <w:t xml:space="preserve"> board, Andreas D. </w:t>
        </w:r>
        <w:proofErr w:type="spellStart"/>
        <w:r w:rsidR="00792947">
          <w:rPr>
            <w:rFonts w:ascii="Times New Roman" w:eastAsia="Times New Roman" w:hAnsi="Times New Roman" w:cs="Times New Roman"/>
            <w:i/>
            <w:color w:val="000000"/>
            <w:sz w:val="24"/>
            <w:szCs w:val="24"/>
          </w:rPr>
          <w:t>Baxevanis</w:t>
        </w:r>
        <w:proofErr w:type="spellEnd"/>
        <w:r w:rsidR="00792947">
          <w:rPr>
            <w:rFonts w:ascii="Times New Roman" w:eastAsia="Times New Roman" w:hAnsi="Times New Roman" w:cs="Times New Roman"/>
            <w:i/>
            <w:color w:val="000000"/>
            <w:sz w:val="24"/>
            <w:szCs w:val="24"/>
          </w:rPr>
          <w:t xml:space="preserve"> ... [et al.]</w:t>
        </w:r>
      </w:hyperlink>
      <w:hyperlink r:id="rId161">
        <w:r w:rsidR="00792947">
          <w:rPr>
            <w:rFonts w:ascii="Times New Roman" w:eastAsia="Times New Roman" w:hAnsi="Times New Roman" w:cs="Times New Roman"/>
            <w:color w:val="000000"/>
            <w:sz w:val="24"/>
            <w:szCs w:val="24"/>
          </w:rPr>
          <w:t>, 44, pp. 1.23.1–26.</w:t>
        </w:r>
      </w:hyperlink>
    </w:p>
    <w:p w14:paraId="098651CA"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62">
        <w:r w:rsidR="00792947">
          <w:rPr>
            <w:rFonts w:ascii="Times New Roman" w:eastAsia="Times New Roman" w:hAnsi="Times New Roman" w:cs="Times New Roman"/>
            <w:color w:val="000000"/>
            <w:sz w:val="24"/>
            <w:szCs w:val="24"/>
          </w:rPr>
          <w:t xml:space="preserve">Matthews, B. W. (1975) ‘Comparison of the predicted and observed secondary structure of T4 phage lysozyme’, </w:t>
        </w:r>
      </w:hyperlink>
      <w:hyperlink r:id="rId163">
        <w:proofErr w:type="spellStart"/>
        <w:r w:rsidR="00792947">
          <w:rPr>
            <w:rFonts w:ascii="Times New Roman" w:eastAsia="Times New Roman" w:hAnsi="Times New Roman" w:cs="Times New Roman"/>
            <w:i/>
            <w:color w:val="000000"/>
            <w:sz w:val="24"/>
            <w:szCs w:val="24"/>
          </w:rPr>
          <w:t>Biochimica</w:t>
        </w:r>
        <w:proofErr w:type="spellEnd"/>
        <w:r w:rsidR="00792947">
          <w:rPr>
            <w:rFonts w:ascii="Times New Roman" w:eastAsia="Times New Roman" w:hAnsi="Times New Roman" w:cs="Times New Roman"/>
            <w:i/>
            <w:color w:val="000000"/>
            <w:sz w:val="24"/>
            <w:szCs w:val="24"/>
          </w:rPr>
          <w:t xml:space="preserve"> et </w:t>
        </w:r>
        <w:proofErr w:type="spellStart"/>
        <w:r w:rsidR="00792947">
          <w:rPr>
            <w:rFonts w:ascii="Times New Roman" w:eastAsia="Times New Roman" w:hAnsi="Times New Roman" w:cs="Times New Roman"/>
            <w:i/>
            <w:color w:val="000000"/>
            <w:sz w:val="24"/>
            <w:szCs w:val="24"/>
          </w:rPr>
          <w:t>biophysica</w:t>
        </w:r>
        <w:proofErr w:type="spellEnd"/>
        <w:r w:rsidR="00792947">
          <w:rPr>
            <w:rFonts w:ascii="Times New Roman" w:eastAsia="Times New Roman" w:hAnsi="Times New Roman" w:cs="Times New Roman"/>
            <w:i/>
            <w:color w:val="000000"/>
            <w:sz w:val="24"/>
            <w:szCs w:val="24"/>
          </w:rPr>
          <w:t xml:space="preserve"> acta</w:t>
        </w:r>
      </w:hyperlink>
      <w:hyperlink r:id="rId164">
        <w:r w:rsidR="00792947">
          <w:rPr>
            <w:rFonts w:ascii="Times New Roman" w:eastAsia="Times New Roman" w:hAnsi="Times New Roman" w:cs="Times New Roman"/>
            <w:color w:val="000000"/>
            <w:sz w:val="24"/>
            <w:szCs w:val="24"/>
          </w:rPr>
          <w:t>, 405(2), pp. 442–451.</w:t>
        </w:r>
      </w:hyperlink>
    </w:p>
    <w:p w14:paraId="00FC77C5"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65">
        <w:r w:rsidR="00792947">
          <w:rPr>
            <w:rFonts w:ascii="Times New Roman" w:eastAsia="Times New Roman" w:hAnsi="Times New Roman" w:cs="Times New Roman"/>
            <w:color w:val="000000"/>
            <w:sz w:val="24"/>
            <w:szCs w:val="24"/>
          </w:rPr>
          <w:t xml:space="preserve">McCarthy, S. </w:t>
        </w:r>
      </w:hyperlink>
      <w:hyperlink r:id="rId166">
        <w:r w:rsidR="00792947">
          <w:rPr>
            <w:rFonts w:ascii="Times New Roman" w:eastAsia="Times New Roman" w:hAnsi="Times New Roman" w:cs="Times New Roman"/>
            <w:i/>
            <w:color w:val="000000"/>
            <w:sz w:val="24"/>
            <w:szCs w:val="24"/>
          </w:rPr>
          <w:t>et al.</w:t>
        </w:r>
      </w:hyperlink>
      <w:hyperlink r:id="rId167">
        <w:r w:rsidR="00792947">
          <w:rPr>
            <w:rFonts w:ascii="Times New Roman" w:eastAsia="Times New Roman" w:hAnsi="Times New Roman" w:cs="Times New Roman"/>
            <w:color w:val="000000"/>
            <w:sz w:val="24"/>
            <w:szCs w:val="24"/>
          </w:rPr>
          <w:t xml:space="preserve"> (2016) ‘A reference panel of 64,976 haplotypes for genotype imputation’, </w:t>
        </w:r>
      </w:hyperlink>
      <w:hyperlink r:id="rId168">
        <w:r w:rsidR="00792947">
          <w:rPr>
            <w:rFonts w:ascii="Times New Roman" w:eastAsia="Times New Roman" w:hAnsi="Times New Roman" w:cs="Times New Roman"/>
            <w:i/>
            <w:color w:val="000000"/>
            <w:sz w:val="24"/>
            <w:szCs w:val="24"/>
          </w:rPr>
          <w:t>Nature genetics</w:t>
        </w:r>
      </w:hyperlink>
      <w:hyperlink r:id="rId169">
        <w:r w:rsidR="00792947">
          <w:rPr>
            <w:rFonts w:ascii="Times New Roman" w:eastAsia="Times New Roman" w:hAnsi="Times New Roman" w:cs="Times New Roman"/>
            <w:color w:val="000000"/>
            <w:sz w:val="24"/>
            <w:szCs w:val="24"/>
          </w:rPr>
          <w:t>, 48(10), pp. 1279–1283.</w:t>
        </w:r>
      </w:hyperlink>
    </w:p>
    <w:p w14:paraId="708B7BAF"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70">
        <w:r w:rsidR="00792947">
          <w:rPr>
            <w:rFonts w:ascii="Times New Roman" w:eastAsia="Times New Roman" w:hAnsi="Times New Roman" w:cs="Times New Roman"/>
            <w:color w:val="000000"/>
            <w:sz w:val="24"/>
            <w:szCs w:val="24"/>
          </w:rPr>
          <w:t xml:space="preserve">Mitt, M. </w:t>
        </w:r>
      </w:hyperlink>
      <w:hyperlink r:id="rId171">
        <w:r w:rsidR="00792947">
          <w:rPr>
            <w:rFonts w:ascii="Times New Roman" w:eastAsia="Times New Roman" w:hAnsi="Times New Roman" w:cs="Times New Roman"/>
            <w:i/>
            <w:color w:val="000000"/>
            <w:sz w:val="24"/>
            <w:szCs w:val="24"/>
          </w:rPr>
          <w:t>et al.</w:t>
        </w:r>
      </w:hyperlink>
      <w:hyperlink r:id="rId172">
        <w:r w:rsidR="00792947">
          <w:rPr>
            <w:rFonts w:ascii="Times New Roman" w:eastAsia="Times New Roman" w:hAnsi="Times New Roman" w:cs="Times New Roman"/>
            <w:color w:val="000000"/>
            <w:sz w:val="24"/>
            <w:szCs w:val="24"/>
          </w:rPr>
          <w:t xml:space="preserve"> (2017) ‘Improved imputation accuracy of rare and low-frequency variants using population-specific high-coverage WGS-based imputation reference panel’, </w:t>
        </w:r>
      </w:hyperlink>
      <w:hyperlink r:id="rId173">
        <w:r w:rsidR="00792947">
          <w:rPr>
            <w:rFonts w:ascii="Times New Roman" w:eastAsia="Times New Roman" w:hAnsi="Times New Roman" w:cs="Times New Roman"/>
            <w:i/>
            <w:color w:val="000000"/>
            <w:sz w:val="24"/>
            <w:szCs w:val="24"/>
          </w:rPr>
          <w:t>European journal of human genetics: EJHG</w:t>
        </w:r>
      </w:hyperlink>
      <w:hyperlink r:id="rId174">
        <w:r w:rsidR="00792947">
          <w:rPr>
            <w:rFonts w:ascii="Times New Roman" w:eastAsia="Times New Roman" w:hAnsi="Times New Roman" w:cs="Times New Roman"/>
            <w:color w:val="000000"/>
            <w:sz w:val="24"/>
            <w:szCs w:val="24"/>
          </w:rPr>
          <w:t>, 25(7), pp. 869–876.</w:t>
        </w:r>
      </w:hyperlink>
    </w:p>
    <w:p w14:paraId="3214CE7B"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75">
        <w:r w:rsidR="00792947">
          <w:rPr>
            <w:rFonts w:ascii="Times New Roman" w:eastAsia="Times New Roman" w:hAnsi="Times New Roman" w:cs="Times New Roman"/>
            <w:color w:val="000000"/>
            <w:sz w:val="24"/>
            <w:szCs w:val="24"/>
          </w:rPr>
          <w:t xml:space="preserve">Morrison, D. A. (2009) ‘Why would </w:t>
        </w:r>
        <w:proofErr w:type="spellStart"/>
        <w:r w:rsidR="00792947">
          <w:rPr>
            <w:rFonts w:ascii="Times New Roman" w:eastAsia="Times New Roman" w:hAnsi="Times New Roman" w:cs="Times New Roman"/>
            <w:color w:val="000000"/>
            <w:sz w:val="24"/>
            <w:szCs w:val="24"/>
          </w:rPr>
          <w:t>phylogeneticists</w:t>
        </w:r>
        <w:proofErr w:type="spellEnd"/>
        <w:r w:rsidR="00792947">
          <w:rPr>
            <w:rFonts w:ascii="Times New Roman" w:eastAsia="Times New Roman" w:hAnsi="Times New Roman" w:cs="Times New Roman"/>
            <w:color w:val="000000"/>
            <w:sz w:val="24"/>
            <w:szCs w:val="24"/>
          </w:rPr>
          <w:t xml:space="preserve"> ignore computerized sequence alignment?’, </w:t>
        </w:r>
      </w:hyperlink>
      <w:hyperlink r:id="rId176">
        <w:r w:rsidR="00792947">
          <w:rPr>
            <w:rFonts w:ascii="Times New Roman" w:eastAsia="Times New Roman" w:hAnsi="Times New Roman" w:cs="Times New Roman"/>
            <w:i/>
            <w:color w:val="000000"/>
            <w:sz w:val="24"/>
            <w:szCs w:val="24"/>
          </w:rPr>
          <w:t>Systematic biology</w:t>
        </w:r>
      </w:hyperlink>
      <w:hyperlink r:id="rId177">
        <w:r w:rsidR="00792947">
          <w:rPr>
            <w:rFonts w:ascii="Times New Roman" w:eastAsia="Times New Roman" w:hAnsi="Times New Roman" w:cs="Times New Roman"/>
            <w:color w:val="000000"/>
            <w:sz w:val="24"/>
            <w:szCs w:val="24"/>
          </w:rPr>
          <w:t>, 58(1), pp. 150–158.</w:t>
        </w:r>
      </w:hyperlink>
    </w:p>
    <w:p w14:paraId="634204E5"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78">
        <w:r w:rsidR="00792947">
          <w:rPr>
            <w:rFonts w:ascii="Times New Roman" w:eastAsia="Times New Roman" w:hAnsi="Times New Roman" w:cs="Times New Roman"/>
            <w:color w:val="000000"/>
            <w:sz w:val="24"/>
            <w:szCs w:val="24"/>
          </w:rPr>
          <w:t xml:space="preserve">Morrison, D. A. (2015) ‘Is Sequence Alignment an Art or a Science?’, </w:t>
        </w:r>
      </w:hyperlink>
      <w:hyperlink r:id="rId179">
        <w:r w:rsidR="00792947">
          <w:rPr>
            <w:rFonts w:ascii="Times New Roman" w:eastAsia="Times New Roman" w:hAnsi="Times New Roman" w:cs="Times New Roman"/>
            <w:i/>
            <w:color w:val="000000"/>
            <w:sz w:val="24"/>
            <w:szCs w:val="24"/>
          </w:rPr>
          <w:t>Systematic botany</w:t>
        </w:r>
      </w:hyperlink>
      <w:hyperlink r:id="rId180">
        <w:r w:rsidR="00792947">
          <w:rPr>
            <w:rFonts w:ascii="Times New Roman" w:eastAsia="Times New Roman" w:hAnsi="Times New Roman" w:cs="Times New Roman"/>
            <w:color w:val="000000"/>
            <w:sz w:val="24"/>
            <w:szCs w:val="24"/>
          </w:rPr>
          <w:t>, 40(1), pp. 14–26.</w:t>
        </w:r>
      </w:hyperlink>
    </w:p>
    <w:p w14:paraId="76C2B894"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81">
        <w:r w:rsidR="00792947">
          <w:rPr>
            <w:rFonts w:ascii="Times New Roman" w:eastAsia="Times New Roman" w:hAnsi="Times New Roman" w:cs="Times New Roman"/>
            <w:color w:val="000000"/>
            <w:sz w:val="24"/>
            <w:szCs w:val="24"/>
          </w:rPr>
          <w:t xml:space="preserve">van Oven, M. and </w:t>
        </w:r>
        <w:proofErr w:type="spellStart"/>
        <w:r w:rsidR="00792947">
          <w:rPr>
            <w:rFonts w:ascii="Times New Roman" w:eastAsia="Times New Roman" w:hAnsi="Times New Roman" w:cs="Times New Roman"/>
            <w:color w:val="000000"/>
            <w:sz w:val="24"/>
            <w:szCs w:val="24"/>
          </w:rPr>
          <w:t>Kayser</w:t>
        </w:r>
        <w:proofErr w:type="spellEnd"/>
        <w:r w:rsidR="00792947">
          <w:rPr>
            <w:rFonts w:ascii="Times New Roman" w:eastAsia="Times New Roman" w:hAnsi="Times New Roman" w:cs="Times New Roman"/>
            <w:color w:val="000000"/>
            <w:sz w:val="24"/>
            <w:szCs w:val="24"/>
          </w:rPr>
          <w:t xml:space="preserve">, M. (2009) ‘Updated comprehensive phylogenetic tree of global human mitochondrial DNA variation’, </w:t>
        </w:r>
      </w:hyperlink>
      <w:hyperlink r:id="rId182">
        <w:r w:rsidR="00792947">
          <w:rPr>
            <w:rFonts w:ascii="Times New Roman" w:eastAsia="Times New Roman" w:hAnsi="Times New Roman" w:cs="Times New Roman"/>
            <w:i/>
            <w:color w:val="000000"/>
            <w:sz w:val="24"/>
            <w:szCs w:val="24"/>
          </w:rPr>
          <w:t>Human mutation</w:t>
        </w:r>
      </w:hyperlink>
      <w:hyperlink r:id="rId183">
        <w:r w:rsidR="00792947">
          <w:rPr>
            <w:rFonts w:ascii="Times New Roman" w:eastAsia="Times New Roman" w:hAnsi="Times New Roman" w:cs="Times New Roman"/>
            <w:color w:val="000000"/>
            <w:sz w:val="24"/>
            <w:szCs w:val="24"/>
          </w:rPr>
          <w:t>, 30(2), pp. E386–E394.</w:t>
        </w:r>
      </w:hyperlink>
    </w:p>
    <w:p w14:paraId="272FFB7B"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84">
        <w:proofErr w:type="spellStart"/>
        <w:r w:rsidR="00792947">
          <w:rPr>
            <w:rFonts w:ascii="Times New Roman" w:eastAsia="Times New Roman" w:hAnsi="Times New Roman" w:cs="Times New Roman"/>
            <w:color w:val="000000"/>
            <w:sz w:val="24"/>
            <w:szCs w:val="24"/>
          </w:rPr>
          <w:t>Popejoy</w:t>
        </w:r>
        <w:proofErr w:type="spellEnd"/>
        <w:r w:rsidR="00792947">
          <w:rPr>
            <w:rFonts w:ascii="Times New Roman" w:eastAsia="Times New Roman" w:hAnsi="Times New Roman" w:cs="Times New Roman"/>
            <w:color w:val="000000"/>
            <w:sz w:val="24"/>
            <w:szCs w:val="24"/>
          </w:rPr>
          <w:t xml:space="preserve">, A. B. and Fullerton, S. M. (2016) ‘Genomics is failing on diversity’, </w:t>
        </w:r>
      </w:hyperlink>
      <w:hyperlink r:id="rId185">
        <w:r w:rsidR="00792947">
          <w:rPr>
            <w:rFonts w:ascii="Times New Roman" w:eastAsia="Times New Roman" w:hAnsi="Times New Roman" w:cs="Times New Roman"/>
            <w:i/>
            <w:color w:val="000000"/>
            <w:sz w:val="24"/>
            <w:szCs w:val="24"/>
          </w:rPr>
          <w:t>Nature</w:t>
        </w:r>
      </w:hyperlink>
      <w:hyperlink r:id="rId186">
        <w:r w:rsidR="00792947">
          <w:rPr>
            <w:rFonts w:ascii="Times New Roman" w:eastAsia="Times New Roman" w:hAnsi="Times New Roman" w:cs="Times New Roman"/>
            <w:color w:val="000000"/>
            <w:sz w:val="24"/>
            <w:szCs w:val="24"/>
          </w:rPr>
          <w:t>, pp. 161–164.</w:t>
        </w:r>
      </w:hyperlink>
    </w:p>
    <w:p w14:paraId="76CF5EF1"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87">
        <w:r w:rsidR="00792947">
          <w:rPr>
            <w:rFonts w:ascii="Times New Roman" w:eastAsia="Times New Roman" w:hAnsi="Times New Roman" w:cs="Times New Roman"/>
            <w:color w:val="000000"/>
            <w:sz w:val="24"/>
            <w:szCs w:val="24"/>
          </w:rPr>
          <w:t xml:space="preserve">Ridge, P. G. </w:t>
        </w:r>
      </w:hyperlink>
      <w:hyperlink r:id="rId188">
        <w:r w:rsidR="00792947">
          <w:rPr>
            <w:rFonts w:ascii="Times New Roman" w:eastAsia="Times New Roman" w:hAnsi="Times New Roman" w:cs="Times New Roman"/>
            <w:i/>
            <w:color w:val="000000"/>
            <w:sz w:val="24"/>
            <w:szCs w:val="24"/>
          </w:rPr>
          <w:t>et al.</w:t>
        </w:r>
      </w:hyperlink>
      <w:hyperlink r:id="rId189">
        <w:r w:rsidR="00792947">
          <w:rPr>
            <w:rFonts w:ascii="Times New Roman" w:eastAsia="Times New Roman" w:hAnsi="Times New Roman" w:cs="Times New Roman"/>
            <w:color w:val="000000"/>
            <w:sz w:val="24"/>
            <w:szCs w:val="24"/>
          </w:rPr>
          <w:t xml:space="preserve"> (2018) ‘Assembly of 809 whole mitochondrial genomes with clinical, imaging, and fluid biomarker phenotyping’, </w:t>
        </w:r>
      </w:hyperlink>
      <w:hyperlink r:id="rId190">
        <w:r w:rsidR="00792947">
          <w:rPr>
            <w:rFonts w:ascii="Times New Roman" w:eastAsia="Times New Roman" w:hAnsi="Times New Roman" w:cs="Times New Roman"/>
            <w:i/>
            <w:color w:val="000000"/>
            <w:sz w:val="24"/>
            <w:szCs w:val="24"/>
          </w:rPr>
          <w:t>Alzheimer’s &amp; dementia: the journal of the Alzheimer's Association</w:t>
        </w:r>
      </w:hyperlink>
      <w:hyperlink r:id="rId191">
        <w:r w:rsidR="00792947">
          <w:rPr>
            <w:rFonts w:ascii="Times New Roman" w:eastAsia="Times New Roman" w:hAnsi="Times New Roman" w:cs="Times New Roman"/>
            <w:color w:val="000000"/>
            <w:sz w:val="24"/>
            <w:szCs w:val="24"/>
          </w:rPr>
          <w:t>, 14(4), pp. 514–519.</w:t>
        </w:r>
      </w:hyperlink>
    </w:p>
    <w:p w14:paraId="0C7A4BC6"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92">
        <w:proofErr w:type="spellStart"/>
        <w:r w:rsidR="00792947">
          <w:rPr>
            <w:rFonts w:ascii="Times New Roman" w:eastAsia="Times New Roman" w:hAnsi="Times New Roman" w:cs="Times New Roman"/>
            <w:color w:val="000000"/>
            <w:sz w:val="24"/>
            <w:szCs w:val="24"/>
          </w:rPr>
          <w:t>Sariya</w:t>
        </w:r>
        <w:proofErr w:type="spellEnd"/>
        <w:r w:rsidR="00792947">
          <w:rPr>
            <w:rFonts w:ascii="Times New Roman" w:eastAsia="Times New Roman" w:hAnsi="Times New Roman" w:cs="Times New Roman"/>
            <w:color w:val="000000"/>
            <w:sz w:val="24"/>
            <w:szCs w:val="24"/>
          </w:rPr>
          <w:t xml:space="preserve">, S. </w:t>
        </w:r>
      </w:hyperlink>
      <w:hyperlink r:id="rId193">
        <w:r w:rsidR="00792947">
          <w:rPr>
            <w:rFonts w:ascii="Times New Roman" w:eastAsia="Times New Roman" w:hAnsi="Times New Roman" w:cs="Times New Roman"/>
            <w:i/>
            <w:color w:val="000000"/>
            <w:sz w:val="24"/>
            <w:szCs w:val="24"/>
          </w:rPr>
          <w:t>et al.</w:t>
        </w:r>
      </w:hyperlink>
      <w:hyperlink r:id="rId194">
        <w:r w:rsidR="00792947">
          <w:rPr>
            <w:rFonts w:ascii="Times New Roman" w:eastAsia="Times New Roman" w:hAnsi="Times New Roman" w:cs="Times New Roman"/>
            <w:color w:val="000000"/>
            <w:sz w:val="24"/>
            <w:szCs w:val="24"/>
          </w:rPr>
          <w:t xml:space="preserve"> (2019) ‘Rare Variants Imputation in Admixed Populations: Comparison Across Reference Panels and Bioinformatics Tools’, </w:t>
        </w:r>
      </w:hyperlink>
      <w:hyperlink r:id="rId195">
        <w:r w:rsidR="00792947">
          <w:rPr>
            <w:rFonts w:ascii="Times New Roman" w:eastAsia="Times New Roman" w:hAnsi="Times New Roman" w:cs="Times New Roman"/>
            <w:i/>
            <w:color w:val="000000"/>
            <w:sz w:val="24"/>
            <w:szCs w:val="24"/>
          </w:rPr>
          <w:t>Frontiers in genetics</w:t>
        </w:r>
      </w:hyperlink>
      <w:hyperlink r:id="rId196">
        <w:r w:rsidR="00792947">
          <w:rPr>
            <w:rFonts w:ascii="Times New Roman" w:eastAsia="Times New Roman" w:hAnsi="Times New Roman" w:cs="Times New Roman"/>
            <w:color w:val="000000"/>
            <w:sz w:val="24"/>
            <w:szCs w:val="24"/>
          </w:rPr>
          <w:t>, 10, p. 239.</w:t>
        </w:r>
      </w:hyperlink>
    </w:p>
    <w:p w14:paraId="4AB9A719"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97">
        <w:proofErr w:type="spellStart"/>
        <w:r w:rsidR="00792947">
          <w:rPr>
            <w:rFonts w:ascii="Times New Roman" w:eastAsia="Times New Roman" w:hAnsi="Times New Roman" w:cs="Times New Roman"/>
            <w:color w:val="000000"/>
            <w:sz w:val="24"/>
            <w:szCs w:val="24"/>
          </w:rPr>
          <w:t>Saykin</w:t>
        </w:r>
        <w:proofErr w:type="spellEnd"/>
        <w:r w:rsidR="00792947">
          <w:rPr>
            <w:rFonts w:ascii="Times New Roman" w:eastAsia="Times New Roman" w:hAnsi="Times New Roman" w:cs="Times New Roman"/>
            <w:color w:val="000000"/>
            <w:sz w:val="24"/>
            <w:szCs w:val="24"/>
          </w:rPr>
          <w:t xml:space="preserve">, A. J. </w:t>
        </w:r>
      </w:hyperlink>
      <w:hyperlink r:id="rId198">
        <w:r w:rsidR="00792947">
          <w:rPr>
            <w:rFonts w:ascii="Times New Roman" w:eastAsia="Times New Roman" w:hAnsi="Times New Roman" w:cs="Times New Roman"/>
            <w:i/>
            <w:color w:val="000000"/>
            <w:sz w:val="24"/>
            <w:szCs w:val="24"/>
          </w:rPr>
          <w:t>et al.</w:t>
        </w:r>
      </w:hyperlink>
      <w:hyperlink r:id="rId199">
        <w:r w:rsidR="00792947">
          <w:rPr>
            <w:rFonts w:ascii="Times New Roman" w:eastAsia="Times New Roman" w:hAnsi="Times New Roman" w:cs="Times New Roman"/>
            <w:color w:val="000000"/>
            <w:sz w:val="24"/>
            <w:szCs w:val="24"/>
          </w:rPr>
          <w:t xml:space="preserve"> (2010) ‘Alzheimer’s Disease Neuroimaging Initiative biomarkers as quantitative phenotypes: Genetics core aims, progress, and plans’, </w:t>
        </w:r>
      </w:hyperlink>
      <w:hyperlink r:id="rId200">
        <w:r w:rsidR="00792947">
          <w:rPr>
            <w:rFonts w:ascii="Times New Roman" w:eastAsia="Times New Roman" w:hAnsi="Times New Roman" w:cs="Times New Roman"/>
            <w:i/>
            <w:color w:val="000000"/>
            <w:sz w:val="24"/>
            <w:szCs w:val="24"/>
          </w:rPr>
          <w:t>Alzheimer’s &amp; dementia: the journal of the Alzheimer's Association</w:t>
        </w:r>
      </w:hyperlink>
      <w:hyperlink r:id="rId201">
        <w:r w:rsidR="00792947">
          <w:rPr>
            <w:rFonts w:ascii="Times New Roman" w:eastAsia="Times New Roman" w:hAnsi="Times New Roman" w:cs="Times New Roman"/>
            <w:color w:val="000000"/>
            <w:sz w:val="24"/>
            <w:szCs w:val="24"/>
          </w:rPr>
          <w:t>, 6(3), pp. 265–273.</w:t>
        </w:r>
      </w:hyperlink>
    </w:p>
    <w:p w14:paraId="4F4C3E73"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02">
        <w:proofErr w:type="spellStart"/>
        <w:r w:rsidR="00792947">
          <w:rPr>
            <w:rFonts w:ascii="Times New Roman" w:eastAsia="Times New Roman" w:hAnsi="Times New Roman" w:cs="Times New Roman"/>
            <w:color w:val="000000"/>
            <w:sz w:val="24"/>
            <w:szCs w:val="24"/>
          </w:rPr>
          <w:t>Sirugo</w:t>
        </w:r>
        <w:proofErr w:type="spellEnd"/>
        <w:r w:rsidR="00792947">
          <w:rPr>
            <w:rFonts w:ascii="Times New Roman" w:eastAsia="Times New Roman" w:hAnsi="Times New Roman" w:cs="Times New Roman"/>
            <w:color w:val="000000"/>
            <w:sz w:val="24"/>
            <w:szCs w:val="24"/>
          </w:rPr>
          <w:t xml:space="preserve">, G., Williams, S. M. and </w:t>
        </w:r>
        <w:proofErr w:type="spellStart"/>
        <w:r w:rsidR="00792947">
          <w:rPr>
            <w:rFonts w:ascii="Times New Roman" w:eastAsia="Times New Roman" w:hAnsi="Times New Roman" w:cs="Times New Roman"/>
            <w:color w:val="000000"/>
            <w:sz w:val="24"/>
            <w:szCs w:val="24"/>
          </w:rPr>
          <w:t>Tishkoff</w:t>
        </w:r>
        <w:proofErr w:type="spellEnd"/>
        <w:r w:rsidR="00792947">
          <w:rPr>
            <w:rFonts w:ascii="Times New Roman" w:eastAsia="Times New Roman" w:hAnsi="Times New Roman" w:cs="Times New Roman"/>
            <w:color w:val="000000"/>
            <w:sz w:val="24"/>
            <w:szCs w:val="24"/>
          </w:rPr>
          <w:t xml:space="preserve">, S. A. (2019) ‘The Missing Diversity in Human Genetic Studies’, </w:t>
        </w:r>
      </w:hyperlink>
      <w:hyperlink r:id="rId203">
        <w:r w:rsidR="00792947">
          <w:rPr>
            <w:rFonts w:ascii="Times New Roman" w:eastAsia="Times New Roman" w:hAnsi="Times New Roman" w:cs="Times New Roman"/>
            <w:i/>
            <w:color w:val="000000"/>
            <w:sz w:val="24"/>
            <w:szCs w:val="24"/>
          </w:rPr>
          <w:t>Cell</w:t>
        </w:r>
      </w:hyperlink>
      <w:hyperlink r:id="rId204">
        <w:r w:rsidR="00792947">
          <w:rPr>
            <w:rFonts w:ascii="Times New Roman" w:eastAsia="Times New Roman" w:hAnsi="Times New Roman" w:cs="Times New Roman"/>
            <w:color w:val="000000"/>
            <w:sz w:val="24"/>
            <w:szCs w:val="24"/>
          </w:rPr>
          <w:t>, 177(1), pp. 26–31.</w:t>
        </w:r>
      </w:hyperlink>
    </w:p>
    <w:p w14:paraId="3B04AFD9"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05">
        <w:proofErr w:type="spellStart"/>
        <w:r w:rsidR="00792947">
          <w:rPr>
            <w:rFonts w:ascii="Times New Roman" w:eastAsia="Times New Roman" w:hAnsi="Times New Roman" w:cs="Times New Roman"/>
            <w:color w:val="000000"/>
            <w:sz w:val="24"/>
            <w:szCs w:val="24"/>
          </w:rPr>
          <w:t>Smieszek</w:t>
        </w:r>
        <w:proofErr w:type="spellEnd"/>
        <w:r w:rsidR="00792947">
          <w:rPr>
            <w:rFonts w:ascii="Times New Roman" w:eastAsia="Times New Roman" w:hAnsi="Times New Roman" w:cs="Times New Roman"/>
            <w:color w:val="000000"/>
            <w:sz w:val="24"/>
            <w:szCs w:val="24"/>
          </w:rPr>
          <w:t xml:space="preserve">, S. </w:t>
        </w:r>
      </w:hyperlink>
      <w:hyperlink r:id="rId206">
        <w:r w:rsidR="00792947">
          <w:rPr>
            <w:rFonts w:ascii="Times New Roman" w:eastAsia="Times New Roman" w:hAnsi="Times New Roman" w:cs="Times New Roman"/>
            <w:i/>
            <w:color w:val="000000"/>
            <w:sz w:val="24"/>
            <w:szCs w:val="24"/>
          </w:rPr>
          <w:t>et al.</w:t>
        </w:r>
      </w:hyperlink>
      <w:hyperlink r:id="rId207">
        <w:r w:rsidR="00792947">
          <w:rPr>
            <w:rFonts w:ascii="Times New Roman" w:eastAsia="Times New Roman" w:hAnsi="Times New Roman" w:cs="Times New Roman"/>
            <w:color w:val="000000"/>
            <w:sz w:val="24"/>
            <w:szCs w:val="24"/>
          </w:rPr>
          <w:t xml:space="preserve"> (2018) ‘Hi-MC: a novel method for high-throughput mitochondrial haplogroup classification’. </w:t>
        </w:r>
        <w:proofErr w:type="spellStart"/>
        <w:r w:rsidR="00792947">
          <w:rPr>
            <w:rFonts w:ascii="Times New Roman" w:eastAsia="Times New Roman" w:hAnsi="Times New Roman" w:cs="Times New Roman"/>
            <w:color w:val="000000"/>
            <w:sz w:val="24"/>
            <w:szCs w:val="24"/>
          </w:rPr>
          <w:t>doi</w:t>
        </w:r>
        <w:proofErr w:type="spellEnd"/>
        <w:r w:rsidR="00792947">
          <w:rPr>
            <w:rFonts w:ascii="Times New Roman" w:eastAsia="Times New Roman" w:hAnsi="Times New Roman" w:cs="Times New Roman"/>
            <w:color w:val="000000"/>
            <w:sz w:val="24"/>
            <w:szCs w:val="24"/>
          </w:rPr>
          <w:t xml:space="preserve">: </w:t>
        </w:r>
      </w:hyperlink>
      <w:hyperlink r:id="rId208">
        <w:r w:rsidR="00792947">
          <w:rPr>
            <w:rFonts w:ascii="Times New Roman" w:eastAsia="Times New Roman" w:hAnsi="Times New Roman" w:cs="Times New Roman"/>
            <w:color w:val="000000"/>
            <w:sz w:val="24"/>
            <w:szCs w:val="24"/>
          </w:rPr>
          <w:t>10.7717/peerj.5149</w:t>
        </w:r>
      </w:hyperlink>
      <w:hyperlink r:id="rId209">
        <w:r w:rsidR="00792947">
          <w:rPr>
            <w:rFonts w:ascii="Times New Roman" w:eastAsia="Times New Roman" w:hAnsi="Times New Roman" w:cs="Times New Roman"/>
            <w:color w:val="000000"/>
            <w:sz w:val="24"/>
            <w:szCs w:val="24"/>
          </w:rPr>
          <w:t>.</w:t>
        </w:r>
      </w:hyperlink>
    </w:p>
    <w:p w14:paraId="3DDAEB27"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10">
        <w:proofErr w:type="spellStart"/>
        <w:r w:rsidR="00792947">
          <w:rPr>
            <w:rFonts w:ascii="Times New Roman" w:eastAsia="Times New Roman" w:hAnsi="Times New Roman" w:cs="Times New Roman"/>
            <w:color w:val="000000"/>
            <w:sz w:val="24"/>
            <w:szCs w:val="24"/>
          </w:rPr>
          <w:t>Surakka</w:t>
        </w:r>
        <w:proofErr w:type="spellEnd"/>
        <w:r w:rsidR="00792947">
          <w:rPr>
            <w:rFonts w:ascii="Times New Roman" w:eastAsia="Times New Roman" w:hAnsi="Times New Roman" w:cs="Times New Roman"/>
            <w:color w:val="000000"/>
            <w:sz w:val="24"/>
            <w:szCs w:val="24"/>
          </w:rPr>
          <w:t xml:space="preserve">, I. </w:t>
        </w:r>
      </w:hyperlink>
      <w:hyperlink r:id="rId211">
        <w:r w:rsidR="00792947">
          <w:rPr>
            <w:rFonts w:ascii="Times New Roman" w:eastAsia="Times New Roman" w:hAnsi="Times New Roman" w:cs="Times New Roman"/>
            <w:i/>
            <w:color w:val="000000"/>
            <w:sz w:val="24"/>
            <w:szCs w:val="24"/>
          </w:rPr>
          <w:t>et al.</w:t>
        </w:r>
      </w:hyperlink>
      <w:hyperlink r:id="rId212">
        <w:r w:rsidR="00792947">
          <w:rPr>
            <w:rFonts w:ascii="Times New Roman" w:eastAsia="Times New Roman" w:hAnsi="Times New Roman" w:cs="Times New Roman"/>
            <w:color w:val="000000"/>
            <w:sz w:val="24"/>
            <w:szCs w:val="24"/>
          </w:rPr>
          <w:t xml:space="preserve"> (2016) ‘The rate of false polymorphisms introduced when imputing genotypes from global imputation panels’, </w:t>
        </w:r>
      </w:hyperlink>
      <w:hyperlink r:id="rId213">
        <w:r w:rsidR="00792947">
          <w:rPr>
            <w:rFonts w:ascii="Times New Roman" w:eastAsia="Times New Roman" w:hAnsi="Times New Roman" w:cs="Times New Roman"/>
            <w:i/>
            <w:color w:val="000000"/>
            <w:sz w:val="24"/>
            <w:szCs w:val="24"/>
          </w:rPr>
          <w:t>Genetics</w:t>
        </w:r>
      </w:hyperlink>
      <w:hyperlink r:id="rId214">
        <w:r w:rsidR="00792947">
          <w:rPr>
            <w:rFonts w:ascii="Times New Roman" w:eastAsia="Times New Roman" w:hAnsi="Times New Roman" w:cs="Times New Roman"/>
            <w:color w:val="000000"/>
            <w:sz w:val="24"/>
            <w:szCs w:val="24"/>
          </w:rPr>
          <w:t xml:space="preserve">. </w:t>
        </w:r>
        <w:proofErr w:type="spellStart"/>
        <w:r w:rsidR="00792947">
          <w:rPr>
            <w:rFonts w:ascii="Times New Roman" w:eastAsia="Times New Roman" w:hAnsi="Times New Roman" w:cs="Times New Roman"/>
            <w:color w:val="000000"/>
            <w:sz w:val="24"/>
            <w:szCs w:val="24"/>
          </w:rPr>
          <w:t>bioRxiv</w:t>
        </w:r>
        <w:proofErr w:type="spellEnd"/>
        <w:r w:rsidR="00792947">
          <w:rPr>
            <w:rFonts w:ascii="Times New Roman" w:eastAsia="Times New Roman" w:hAnsi="Times New Roman" w:cs="Times New Roman"/>
            <w:color w:val="000000"/>
            <w:sz w:val="24"/>
            <w:szCs w:val="24"/>
          </w:rPr>
          <w:t>.</w:t>
        </w:r>
      </w:hyperlink>
    </w:p>
    <w:p w14:paraId="127C1069"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15">
        <w:r w:rsidR="00792947">
          <w:rPr>
            <w:rFonts w:ascii="Times New Roman" w:eastAsia="Times New Roman" w:hAnsi="Times New Roman" w:cs="Times New Roman"/>
            <w:color w:val="000000"/>
            <w:sz w:val="24"/>
            <w:szCs w:val="24"/>
          </w:rPr>
          <w:t xml:space="preserve">Wong, T. K. F. </w:t>
        </w:r>
      </w:hyperlink>
      <w:hyperlink r:id="rId216">
        <w:r w:rsidR="00792947">
          <w:rPr>
            <w:rFonts w:ascii="Times New Roman" w:eastAsia="Times New Roman" w:hAnsi="Times New Roman" w:cs="Times New Roman"/>
            <w:i/>
            <w:color w:val="000000"/>
            <w:sz w:val="24"/>
            <w:szCs w:val="24"/>
          </w:rPr>
          <w:t>et al.</w:t>
        </w:r>
      </w:hyperlink>
      <w:hyperlink r:id="rId217">
        <w:r w:rsidR="00792947">
          <w:rPr>
            <w:rFonts w:ascii="Times New Roman" w:eastAsia="Times New Roman" w:hAnsi="Times New Roman" w:cs="Times New Roman"/>
            <w:color w:val="000000"/>
            <w:sz w:val="24"/>
            <w:szCs w:val="24"/>
          </w:rPr>
          <w:t xml:space="preserve"> (2020) ‘A minimum reporting standard for multiple sequence alignments’, </w:t>
        </w:r>
      </w:hyperlink>
      <w:hyperlink r:id="rId218">
        <w:proofErr w:type="spellStart"/>
        <w:r w:rsidR="00792947">
          <w:rPr>
            <w:rFonts w:ascii="Times New Roman" w:eastAsia="Times New Roman" w:hAnsi="Times New Roman" w:cs="Times New Roman"/>
            <w:i/>
            <w:color w:val="000000"/>
            <w:sz w:val="24"/>
            <w:szCs w:val="24"/>
          </w:rPr>
          <w:t>bioRxiv</w:t>
        </w:r>
        <w:proofErr w:type="spellEnd"/>
      </w:hyperlink>
      <w:hyperlink r:id="rId219">
        <w:r w:rsidR="00792947">
          <w:rPr>
            <w:rFonts w:ascii="Times New Roman" w:eastAsia="Times New Roman" w:hAnsi="Times New Roman" w:cs="Times New Roman"/>
            <w:color w:val="000000"/>
            <w:sz w:val="24"/>
            <w:szCs w:val="24"/>
          </w:rPr>
          <w:t xml:space="preserve">. </w:t>
        </w:r>
        <w:proofErr w:type="spellStart"/>
        <w:r w:rsidR="00792947">
          <w:rPr>
            <w:rFonts w:ascii="Times New Roman" w:eastAsia="Times New Roman" w:hAnsi="Times New Roman" w:cs="Times New Roman"/>
            <w:color w:val="000000"/>
            <w:sz w:val="24"/>
            <w:szCs w:val="24"/>
          </w:rPr>
          <w:t>doi</w:t>
        </w:r>
        <w:proofErr w:type="spellEnd"/>
        <w:r w:rsidR="00792947">
          <w:rPr>
            <w:rFonts w:ascii="Times New Roman" w:eastAsia="Times New Roman" w:hAnsi="Times New Roman" w:cs="Times New Roman"/>
            <w:color w:val="000000"/>
            <w:sz w:val="24"/>
            <w:szCs w:val="24"/>
          </w:rPr>
          <w:t xml:space="preserve">: </w:t>
        </w:r>
      </w:hyperlink>
      <w:hyperlink r:id="rId220">
        <w:r w:rsidR="00792947">
          <w:rPr>
            <w:rFonts w:ascii="Times New Roman" w:eastAsia="Times New Roman" w:hAnsi="Times New Roman" w:cs="Times New Roman"/>
            <w:color w:val="000000"/>
            <w:sz w:val="24"/>
            <w:szCs w:val="24"/>
          </w:rPr>
          <w:t>10.1101/2020.01.15.907733</w:t>
        </w:r>
      </w:hyperlink>
      <w:hyperlink r:id="rId221">
        <w:r w:rsidR="00792947">
          <w:rPr>
            <w:rFonts w:ascii="Times New Roman" w:eastAsia="Times New Roman" w:hAnsi="Times New Roman" w:cs="Times New Roman"/>
            <w:color w:val="000000"/>
            <w:sz w:val="24"/>
            <w:szCs w:val="24"/>
          </w:rPr>
          <w:t>.</w:t>
        </w:r>
      </w:hyperlink>
    </w:p>
    <w:p w14:paraId="3C8E4C6F" w14:textId="77777777" w:rsidR="009A2C91" w:rsidRDefault="001E2862">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22">
        <w:r w:rsidR="00792947">
          <w:rPr>
            <w:rFonts w:ascii="Times New Roman" w:eastAsia="Times New Roman" w:hAnsi="Times New Roman" w:cs="Times New Roman"/>
            <w:color w:val="000000"/>
            <w:sz w:val="24"/>
            <w:szCs w:val="24"/>
          </w:rPr>
          <w:t xml:space="preserve">Zheng, H.-F. </w:t>
        </w:r>
      </w:hyperlink>
      <w:hyperlink r:id="rId223">
        <w:r w:rsidR="00792947">
          <w:rPr>
            <w:rFonts w:ascii="Times New Roman" w:eastAsia="Times New Roman" w:hAnsi="Times New Roman" w:cs="Times New Roman"/>
            <w:i/>
            <w:color w:val="000000"/>
            <w:sz w:val="24"/>
            <w:szCs w:val="24"/>
          </w:rPr>
          <w:t>et al.</w:t>
        </w:r>
      </w:hyperlink>
      <w:hyperlink r:id="rId224">
        <w:r w:rsidR="00792947">
          <w:rPr>
            <w:rFonts w:ascii="Times New Roman" w:eastAsia="Times New Roman" w:hAnsi="Times New Roman" w:cs="Times New Roman"/>
            <w:color w:val="000000"/>
            <w:sz w:val="24"/>
            <w:szCs w:val="24"/>
          </w:rPr>
          <w:t xml:space="preserve"> (2012) ‘Effect of genome-wide genotyping and reference panels on rare variants imputation’, </w:t>
        </w:r>
      </w:hyperlink>
      <w:hyperlink r:id="rId225">
        <w:r w:rsidR="00792947">
          <w:rPr>
            <w:rFonts w:ascii="Times New Roman" w:eastAsia="Times New Roman" w:hAnsi="Times New Roman" w:cs="Times New Roman"/>
            <w:i/>
            <w:color w:val="000000"/>
            <w:sz w:val="24"/>
            <w:szCs w:val="24"/>
          </w:rPr>
          <w:t xml:space="preserve">Journal of genetics and genomics = Yi </w:t>
        </w:r>
        <w:proofErr w:type="spellStart"/>
        <w:r w:rsidR="00792947">
          <w:rPr>
            <w:rFonts w:ascii="Times New Roman" w:eastAsia="Times New Roman" w:hAnsi="Times New Roman" w:cs="Times New Roman"/>
            <w:i/>
            <w:color w:val="000000"/>
            <w:sz w:val="24"/>
            <w:szCs w:val="24"/>
          </w:rPr>
          <w:t>chuan</w:t>
        </w:r>
        <w:proofErr w:type="spellEnd"/>
        <w:r w:rsidR="00792947">
          <w:rPr>
            <w:rFonts w:ascii="Times New Roman" w:eastAsia="Times New Roman" w:hAnsi="Times New Roman" w:cs="Times New Roman"/>
            <w:i/>
            <w:color w:val="000000"/>
            <w:sz w:val="24"/>
            <w:szCs w:val="24"/>
          </w:rPr>
          <w:t xml:space="preserve"> </w:t>
        </w:r>
        <w:proofErr w:type="spellStart"/>
        <w:r w:rsidR="00792947">
          <w:rPr>
            <w:rFonts w:ascii="Times New Roman" w:eastAsia="Times New Roman" w:hAnsi="Times New Roman" w:cs="Times New Roman"/>
            <w:i/>
            <w:color w:val="000000"/>
            <w:sz w:val="24"/>
            <w:szCs w:val="24"/>
          </w:rPr>
          <w:t>xue</w:t>
        </w:r>
        <w:proofErr w:type="spellEnd"/>
        <w:r w:rsidR="00792947">
          <w:rPr>
            <w:rFonts w:ascii="Times New Roman" w:eastAsia="Times New Roman" w:hAnsi="Times New Roman" w:cs="Times New Roman"/>
            <w:i/>
            <w:color w:val="000000"/>
            <w:sz w:val="24"/>
            <w:szCs w:val="24"/>
          </w:rPr>
          <w:t xml:space="preserve"> bao</w:t>
        </w:r>
      </w:hyperlink>
      <w:hyperlink r:id="rId226">
        <w:r w:rsidR="00792947">
          <w:rPr>
            <w:rFonts w:ascii="Times New Roman" w:eastAsia="Times New Roman" w:hAnsi="Times New Roman" w:cs="Times New Roman"/>
            <w:color w:val="000000"/>
            <w:sz w:val="24"/>
            <w:szCs w:val="24"/>
          </w:rPr>
          <w:t>, 39(10), pp. 545–550.</w:t>
        </w:r>
      </w:hyperlink>
    </w:p>
    <w:p w14:paraId="3A171252" w14:textId="77777777" w:rsidR="009A2C91" w:rsidRDefault="009A2C91">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p w14:paraId="22269F05" w14:textId="77777777" w:rsidR="009A2C91" w:rsidRDefault="009A2C91">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
    <w:p w14:paraId="3EAF4461" w14:textId="77777777" w:rsidR="009A2C91" w:rsidRDefault="00792947">
      <w:pPr>
        <w:widowControl w:val="0"/>
        <w:pBdr>
          <w:top w:val="nil"/>
          <w:left w:val="nil"/>
          <w:bottom w:val="nil"/>
          <w:right w:val="nil"/>
          <w:between w:val="nil"/>
        </w:pBdr>
        <w:jc w:val="both"/>
        <w:rPr>
          <w:rFonts w:ascii="Times New Roman" w:eastAsia="Times New Roman" w:hAnsi="Times New Roman" w:cs="Times New Roman"/>
          <w:sz w:val="24"/>
          <w:szCs w:val="24"/>
        </w:rPr>
      </w:pPr>
      <w:r>
        <w:br w:type="page"/>
      </w:r>
    </w:p>
    <w:p w14:paraId="64DF149A" w14:textId="77777777" w:rsidR="009A2C91" w:rsidRDefault="00792947">
      <w:pPr>
        <w:pStyle w:val="Heading2"/>
        <w:spacing w:line="480" w:lineRule="auto"/>
        <w:jc w:val="both"/>
        <w:rPr>
          <w:rFonts w:ascii="Times New Roman" w:eastAsia="Times New Roman" w:hAnsi="Times New Roman" w:cs="Times New Roman"/>
          <w:b/>
          <w:sz w:val="24"/>
          <w:szCs w:val="24"/>
        </w:rPr>
      </w:pPr>
      <w:bookmarkStart w:id="67" w:name="_46pdit7aluhc" w:colFirst="0" w:colLast="0"/>
      <w:bookmarkEnd w:id="67"/>
      <w:r>
        <w:rPr>
          <w:rFonts w:ascii="Times New Roman" w:eastAsia="Times New Roman" w:hAnsi="Times New Roman" w:cs="Times New Roman"/>
          <w:b/>
          <w:sz w:val="24"/>
          <w:szCs w:val="24"/>
        </w:rPr>
        <w:lastRenderedPageBreak/>
        <w:t>Supplementary Information</w:t>
      </w:r>
    </w:p>
    <w:p w14:paraId="5D265034" w14:textId="77777777" w:rsidR="009A2C91" w:rsidRDefault="00792947">
      <w:pPr>
        <w:rPr>
          <w:b/>
        </w:rPr>
      </w:pPr>
      <w:r>
        <w:rPr>
          <w:b/>
        </w:rPr>
        <w:t>Supplementary Methods</w:t>
      </w:r>
    </w:p>
    <w:p w14:paraId="21DFC930" w14:textId="77777777" w:rsidR="009A2C91" w:rsidRDefault="009A2C91">
      <w:pPr>
        <w:rPr>
          <w:rFonts w:ascii="Times New Roman" w:eastAsia="Times New Roman" w:hAnsi="Times New Roman" w:cs="Times New Roman"/>
          <w:sz w:val="24"/>
          <w:szCs w:val="24"/>
        </w:rPr>
      </w:pPr>
    </w:p>
    <w:p w14:paraId="2135F84D" w14:textId="77777777" w:rsidR="009A2C91" w:rsidRDefault="007929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search term was used to identify whole human mtDNA sequences from GenBank on 2018-07-18: </w:t>
      </w:r>
    </w:p>
    <w:p w14:paraId="2E836EDA" w14:textId="77777777" w:rsidR="009A2C91" w:rsidRDefault="009A2C91">
      <w:pPr>
        <w:rPr>
          <w:rFonts w:ascii="Times New Roman" w:eastAsia="Times New Roman" w:hAnsi="Times New Roman" w:cs="Times New Roman"/>
          <w:sz w:val="24"/>
          <w:szCs w:val="24"/>
        </w:rPr>
      </w:pPr>
    </w:p>
    <w:p w14:paraId="0340629D" w14:textId="77777777" w:rsidR="009A2C91" w:rsidRDefault="007929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(016500[SLEN]:016600[SLEN]) AND Homo[Organism] AND mitochondrion[FILT] AND complete genome NOT (Homo sp. Altai OR </w:t>
      </w:r>
      <w:proofErr w:type="spellStart"/>
      <w:r>
        <w:rPr>
          <w:rFonts w:ascii="Times New Roman" w:eastAsia="Times New Roman" w:hAnsi="Times New Roman" w:cs="Times New Roman"/>
          <w:sz w:val="24"/>
          <w:szCs w:val="24"/>
        </w:rPr>
        <w:t>Denisova</w:t>
      </w:r>
      <w:proofErr w:type="spellEnd"/>
      <w:r>
        <w:rPr>
          <w:rFonts w:ascii="Times New Roman" w:eastAsia="Times New Roman" w:hAnsi="Times New Roman" w:cs="Times New Roman"/>
          <w:sz w:val="24"/>
          <w:szCs w:val="24"/>
        </w:rPr>
        <w:t xml:space="preserve"> hominin OR neanderthalensis OR heidelbergensis OR consensus OR ancient human remains OR shotgun)</w:t>
      </w:r>
    </w:p>
    <w:p w14:paraId="5813C41A" w14:textId="77777777" w:rsidR="009A2C91" w:rsidRDefault="009A2C91"/>
    <w:p w14:paraId="0956F397" w14:textId="77777777" w:rsidR="009A2C91" w:rsidRDefault="00792947">
      <w:pPr>
        <w:pStyle w:val="Heading2"/>
        <w:spacing w:line="480" w:lineRule="auto"/>
        <w:jc w:val="both"/>
        <w:rPr>
          <w:rFonts w:ascii="Times New Roman" w:eastAsia="Times New Roman" w:hAnsi="Times New Roman" w:cs="Times New Roman"/>
        </w:rPr>
      </w:pPr>
      <w:bookmarkStart w:id="68" w:name="_z7c15f6eslsv" w:colFirst="0" w:colLast="0"/>
      <w:bookmarkEnd w:id="68"/>
      <w:r>
        <w:rPr>
          <w:rFonts w:ascii="Times New Roman" w:eastAsia="Times New Roman" w:hAnsi="Times New Roman" w:cs="Times New Roman"/>
          <w:b/>
          <w:sz w:val="24"/>
          <w:szCs w:val="24"/>
        </w:rPr>
        <w:t>Supplementary Tables</w:t>
      </w:r>
    </w:p>
    <w:p w14:paraId="67CB9FAD" w14:textId="77777777" w:rsidR="009A2C91" w:rsidRDefault="007929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find all tables at the following </w:t>
      </w:r>
      <w:hyperlink r:id="rId227">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w:t>
      </w:r>
    </w:p>
    <w:p w14:paraId="09B9960E" w14:textId="77777777" w:rsidR="009A2C91" w:rsidRDefault="009A2C91">
      <w:pPr>
        <w:jc w:val="both"/>
        <w:rPr>
          <w:rFonts w:ascii="Times New Roman" w:eastAsia="Times New Roman" w:hAnsi="Times New Roman" w:cs="Times New Roman"/>
          <w:sz w:val="24"/>
          <w:szCs w:val="24"/>
        </w:rPr>
      </w:pPr>
    </w:p>
    <w:p w14:paraId="2FBE4146" w14:textId="77777777" w:rsidR="009A2C91" w:rsidRDefault="009A2C91">
      <w:pPr>
        <w:jc w:val="both"/>
        <w:rPr>
          <w:rFonts w:ascii="Times New Roman" w:eastAsia="Times New Roman" w:hAnsi="Times New Roman" w:cs="Times New Roman"/>
          <w:sz w:val="24"/>
          <w:szCs w:val="24"/>
        </w:rPr>
      </w:pPr>
    </w:p>
    <w:p w14:paraId="30DAD806" w14:textId="77777777" w:rsidR="009A2C91" w:rsidRDefault="009A2C91">
      <w:pPr>
        <w:spacing w:line="480" w:lineRule="auto"/>
        <w:jc w:val="both"/>
        <w:rPr>
          <w:rFonts w:ascii="Times New Roman" w:eastAsia="Times New Roman" w:hAnsi="Times New Roman" w:cs="Times New Roman"/>
          <w:sz w:val="24"/>
          <w:szCs w:val="24"/>
        </w:rPr>
      </w:pPr>
    </w:p>
    <w:p w14:paraId="569E1D7E" w14:textId="77777777" w:rsidR="009A2C91" w:rsidRDefault="009A2C91">
      <w:pPr>
        <w:spacing w:line="480" w:lineRule="auto"/>
        <w:jc w:val="both"/>
        <w:rPr>
          <w:rFonts w:ascii="Times New Roman" w:eastAsia="Times New Roman" w:hAnsi="Times New Roman" w:cs="Times New Roman"/>
          <w:sz w:val="24"/>
          <w:szCs w:val="24"/>
        </w:rPr>
      </w:pPr>
    </w:p>
    <w:sectPr w:rsidR="009A2C91">
      <w:footerReference w:type="default" r:id="rId22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ea Andrews" w:date="2020-03-22T18:05:00Z" w:initials="">
    <w:p w14:paraId="79F6F8D3" w14:textId="77777777" w:rsidR="001E2862" w:rsidRDefault="001E2862">
      <w:pPr>
        <w:widowControl w:val="0"/>
        <w:pBdr>
          <w:top w:val="nil"/>
          <w:left w:val="nil"/>
          <w:bottom w:val="nil"/>
          <w:right w:val="nil"/>
          <w:between w:val="nil"/>
        </w:pBdr>
        <w:spacing w:line="240" w:lineRule="auto"/>
        <w:rPr>
          <w:color w:val="000000"/>
        </w:rPr>
      </w:pPr>
      <w:r>
        <w:rPr>
          <w:color w:val="000000"/>
        </w:rPr>
        <w:t>probably need to revise the abstract as well</w:t>
      </w:r>
    </w:p>
  </w:comment>
  <w:comment w:id="12" w:author="Lars Jermiin" w:date="2020-05-07T09:02:00Z" w:initials="LSJ">
    <w:p w14:paraId="3798DC5D" w14:textId="540C97D4" w:rsidR="001E2862" w:rsidRDefault="001E2862">
      <w:pPr>
        <w:pStyle w:val="CommentText"/>
      </w:pPr>
      <w:r>
        <w:rPr>
          <w:rStyle w:val="CommentReference"/>
        </w:rPr>
        <w:annotationRef/>
      </w:r>
      <w:r>
        <w:t>Fix citation</w:t>
      </w:r>
    </w:p>
  </w:comment>
  <w:comment w:id="13" w:author="Tim McInerney" w:date="2020-05-07T21:46:00Z" w:initials="TM">
    <w:p w14:paraId="0F5415AF" w14:textId="77777777" w:rsidR="001E2862" w:rsidRDefault="001E2862" w:rsidP="001E2862">
      <w:pPr>
        <w:pStyle w:val="CommentText"/>
      </w:pPr>
      <w:r>
        <w:rPr>
          <w:rStyle w:val="CommentReference"/>
        </w:rPr>
        <w:annotationRef/>
      </w:r>
      <w:r>
        <w:rPr>
          <w:rStyle w:val="CommentReference"/>
        </w:rPr>
        <w:annotationRef/>
      </w:r>
      <w:r>
        <w:t xml:space="preserve">Annoying quirk of </w:t>
      </w:r>
      <w:proofErr w:type="spellStart"/>
      <w:r>
        <w:t>PaperPile</w:t>
      </w:r>
      <w:proofErr w:type="spellEnd"/>
      <w:r>
        <w:t xml:space="preserve"> citations. Will be fixed for final product</w:t>
      </w:r>
    </w:p>
    <w:p w14:paraId="7EE4A7C6" w14:textId="27D08D4D" w:rsidR="001E2862" w:rsidRDefault="001E2862">
      <w:pPr>
        <w:pStyle w:val="CommentText"/>
      </w:pPr>
    </w:p>
  </w:comment>
  <w:comment w:id="16" w:author="Tim McInerney" w:date="2020-05-07T21:49:00Z" w:initials="TM">
    <w:p w14:paraId="0D225C48" w14:textId="44EEE152" w:rsidR="001E2862" w:rsidRDefault="001E2862">
      <w:pPr>
        <w:pStyle w:val="CommentText"/>
      </w:pPr>
      <w:r>
        <w:rPr>
          <w:rStyle w:val="CommentReference"/>
        </w:rPr>
        <w:annotationRef/>
      </w:r>
      <w:r>
        <w:t>Is this a good term to use here? I worry it could come across as condescending in tone</w:t>
      </w:r>
    </w:p>
  </w:comment>
  <w:comment w:id="17" w:author="Lars Jermiin" w:date="2020-05-07T11:17:00Z" w:initials="LSJ">
    <w:p w14:paraId="4BF234CB"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r>
        <w:rPr>
          <w:rStyle w:val="CommentReference"/>
        </w:rPr>
        <w:annotationRef/>
      </w:r>
      <w:proofErr w:type="spellStart"/>
      <w:r>
        <w:rPr>
          <w:rFonts w:ascii="Helvetica" w:hAnsi="Helvetica" w:cs="Helvetica"/>
          <w:sz w:val="24"/>
          <w:szCs w:val="24"/>
          <w:lang w:val="en-GB"/>
        </w:rPr>
        <w:t>Lessler</w:t>
      </w:r>
      <w:proofErr w:type="spellEnd"/>
      <w:r>
        <w:rPr>
          <w:rFonts w:ascii="Helvetica" w:hAnsi="Helvetica" w:cs="Helvetica"/>
          <w:sz w:val="24"/>
          <w:szCs w:val="24"/>
          <w:lang w:val="en-GB"/>
        </w:rPr>
        <w:t xml:space="preserve">, J., </w:t>
      </w:r>
    </w:p>
    <w:p w14:paraId="61AA818D" w14:textId="0F83BCE4"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proofErr w:type="spellStart"/>
      <w:r>
        <w:rPr>
          <w:rFonts w:ascii="Helvetica" w:hAnsi="Helvetica" w:cs="Helvetica"/>
          <w:sz w:val="24"/>
          <w:szCs w:val="24"/>
          <w:lang w:val="en-GB"/>
        </w:rPr>
        <w:t>Chaisson</w:t>
      </w:r>
      <w:proofErr w:type="spellEnd"/>
      <w:r>
        <w:rPr>
          <w:rFonts w:ascii="Helvetica" w:hAnsi="Helvetica" w:cs="Helvetica"/>
          <w:sz w:val="24"/>
          <w:szCs w:val="24"/>
          <w:lang w:val="en-GB"/>
        </w:rPr>
        <w:t>, L. H.</w:t>
      </w:r>
    </w:p>
    <w:p w14:paraId="6538D669"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proofErr w:type="spellStart"/>
      <w:r>
        <w:rPr>
          <w:rFonts w:ascii="Helvetica" w:hAnsi="Helvetica" w:cs="Helvetica"/>
          <w:sz w:val="24"/>
          <w:szCs w:val="24"/>
          <w:lang w:val="en-GB"/>
        </w:rPr>
        <w:t>Kucirka</w:t>
      </w:r>
      <w:proofErr w:type="spellEnd"/>
      <w:r>
        <w:rPr>
          <w:rFonts w:ascii="Helvetica" w:hAnsi="Helvetica" w:cs="Helvetica"/>
          <w:sz w:val="24"/>
          <w:szCs w:val="24"/>
          <w:lang w:val="en-GB"/>
        </w:rPr>
        <w:t>, L. M.</w:t>
      </w:r>
    </w:p>
    <w:p w14:paraId="50867254"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r>
        <w:rPr>
          <w:rFonts w:ascii="Helvetica" w:hAnsi="Helvetica" w:cs="Helvetica"/>
          <w:sz w:val="24"/>
          <w:szCs w:val="24"/>
          <w:lang w:val="en-GB"/>
        </w:rPr>
        <w:t>Bi, Q. F.</w:t>
      </w:r>
    </w:p>
    <w:p w14:paraId="50DCE7D7"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proofErr w:type="spellStart"/>
      <w:r>
        <w:rPr>
          <w:rFonts w:ascii="Helvetica" w:hAnsi="Helvetica" w:cs="Helvetica"/>
          <w:sz w:val="24"/>
          <w:szCs w:val="24"/>
          <w:lang w:val="en-GB"/>
        </w:rPr>
        <w:t>Grantz</w:t>
      </w:r>
      <w:proofErr w:type="spellEnd"/>
      <w:r>
        <w:rPr>
          <w:rFonts w:ascii="Helvetica" w:hAnsi="Helvetica" w:cs="Helvetica"/>
          <w:sz w:val="24"/>
          <w:szCs w:val="24"/>
          <w:lang w:val="en-GB"/>
        </w:rPr>
        <w:t>, K.</w:t>
      </w:r>
    </w:p>
    <w:p w14:paraId="45B70F74"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proofErr w:type="spellStart"/>
      <w:r>
        <w:rPr>
          <w:rFonts w:ascii="Helvetica" w:hAnsi="Helvetica" w:cs="Helvetica"/>
          <w:sz w:val="24"/>
          <w:szCs w:val="24"/>
          <w:lang w:val="en-GB"/>
        </w:rPr>
        <w:t>Salje</w:t>
      </w:r>
      <w:proofErr w:type="spellEnd"/>
      <w:r>
        <w:rPr>
          <w:rFonts w:ascii="Helvetica" w:hAnsi="Helvetica" w:cs="Helvetica"/>
          <w:sz w:val="24"/>
          <w:szCs w:val="24"/>
          <w:lang w:val="en-GB"/>
        </w:rPr>
        <w:t>, H.</w:t>
      </w:r>
    </w:p>
    <w:p w14:paraId="1AD8A1A5"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proofErr w:type="spellStart"/>
      <w:r>
        <w:rPr>
          <w:rFonts w:ascii="Helvetica" w:hAnsi="Helvetica" w:cs="Helvetica"/>
          <w:sz w:val="24"/>
          <w:szCs w:val="24"/>
          <w:lang w:val="en-GB"/>
        </w:rPr>
        <w:t>Carcelen</w:t>
      </w:r>
      <w:proofErr w:type="spellEnd"/>
      <w:r>
        <w:rPr>
          <w:rFonts w:ascii="Helvetica" w:hAnsi="Helvetica" w:cs="Helvetica"/>
          <w:sz w:val="24"/>
          <w:szCs w:val="24"/>
          <w:lang w:val="en-GB"/>
        </w:rPr>
        <w:t>, A. C.</w:t>
      </w:r>
    </w:p>
    <w:p w14:paraId="03BDFBE1"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r>
        <w:rPr>
          <w:rFonts w:ascii="Helvetica" w:hAnsi="Helvetica" w:cs="Helvetica"/>
          <w:sz w:val="24"/>
          <w:szCs w:val="24"/>
          <w:lang w:val="en-GB"/>
        </w:rPr>
        <w:t>Ott, C. T.</w:t>
      </w:r>
    </w:p>
    <w:p w14:paraId="2A749E69"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r>
        <w:rPr>
          <w:rFonts w:ascii="Helvetica" w:hAnsi="Helvetica" w:cs="Helvetica"/>
          <w:sz w:val="24"/>
          <w:szCs w:val="24"/>
          <w:lang w:val="en-GB"/>
        </w:rPr>
        <w:t>Sheffield, J. S.</w:t>
      </w:r>
    </w:p>
    <w:p w14:paraId="56EDFA69"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r>
        <w:rPr>
          <w:rFonts w:ascii="Helvetica" w:hAnsi="Helvetica" w:cs="Helvetica"/>
          <w:sz w:val="24"/>
          <w:szCs w:val="24"/>
          <w:lang w:val="en-GB"/>
        </w:rPr>
        <w:t>Ferguson, N. M.</w:t>
      </w:r>
    </w:p>
    <w:p w14:paraId="02AC66F0"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r>
        <w:rPr>
          <w:rFonts w:ascii="Helvetica" w:hAnsi="Helvetica" w:cs="Helvetica"/>
          <w:sz w:val="24"/>
          <w:szCs w:val="24"/>
          <w:lang w:val="en-GB"/>
        </w:rPr>
        <w:t>Cummings, D. A. T.</w:t>
      </w:r>
    </w:p>
    <w:p w14:paraId="2AF5C208" w14:textId="77777777" w:rsidR="001E2862" w:rsidRDefault="001E2862" w:rsidP="008808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Helvetica"/>
          <w:sz w:val="24"/>
          <w:szCs w:val="24"/>
          <w:lang w:val="en-GB"/>
        </w:rPr>
      </w:pPr>
      <w:r>
        <w:rPr>
          <w:rFonts w:ascii="Helvetica" w:hAnsi="Helvetica" w:cs="Helvetica"/>
          <w:sz w:val="24"/>
          <w:szCs w:val="24"/>
          <w:lang w:val="en-GB"/>
        </w:rPr>
        <w:t>Metcalf, C. J. E.</w:t>
      </w:r>
    </w:p>
    <w:p w14:paraId="2AA4DEE9" w14:textId="77777777" w:rsidR="001E2862" w:rsidRDefault="001E2862" w:rsidP="00880824">
      <w:pPr>
        <w:pStyle w:val="CommentText"/>
        <w:rPr>
          <w:rFonts w:ascii="Helvetica" w:hAnsi="Helvetica" w:cs="Helvetica"/>
          <w:sz w:val="24"/>
          <w:szCs w:val="24"/>
          <w:lang w:val="en-GB"/>
        </w:rPr>
      </w:pPr>
      <w:r>
        <w:rPr>
          <w:rFonts w:ascii="Helvetica" w:hAnsi="Helvetica" w:cs="Helvetica"/>
          <w:sz w:val="24"/>
          <w:szCs w:val="24"/>
          <w:lang w:val="en-GB"/>
        </w:rPr>
        <w:t>Rodriguez-</w:t>
      </w:r>
      <w:proofErr w:type="spellStart"/>
      <w:r>
        <w:rPr>
          <w:rFonts w:ascii="Helvetica" w:hAnsi="Helvetica" w:cs="Helvetica"/>
          <w:sz w:val="24"/>
          <w:szCs w:val="24"/>
          <w:lang w:val="en-GB"/>
        </w:rPr>
        <w:t>Barraquer</w:t>
      </w:r>
      <w:proofErr w:type="spellEnd"/>
      <w:r>
        <w:rPr>
          <w:rFonts w:ascii="Helvetica" w:hAnsi="Helvetica" w:cs="Helvetica"/>
          <w:sz w:val="24"/>
          <w:szCs w:val="24"/>
          <w:lang w:val="en-GB"/>
        </w:rPr>
        <w:t>, I.</w:t>
      </w:r>
    </w:p>
    <w:p w14:paraId="017408C9" w14:textId="77777777" w:rsidR="001E2862" w:rsidRDefault="001E2862" w:rsidP="00880824">
      <w:pPr>
        <w:pStyle w:val="CommentText"/>
        <w:rPr>
          <w:rFonts w:ascii="Helvetica" w:hAnsi="Helvetica" w:cs="Helvetica"/>
          <w:sz w:val="24"/>
          <w:szCs w:val="24"/>
          <w:lang w:val="en-GB"/>
        </w:rPr>
      </w:pPr>
      <w:r>
        <w:rPr>
          <w:rFonts w:ascii="Helvetica" w:hAnsi="Helvetica" w:cs="Helvetica"/>
          <w:sz w:val="24"/>
          <w:szCs w:val="24"/>
          <w:lang w:val="en-GB"/>
        </w:rPr>
        <w:t>2016.</w:t>
      </w:r>
    </w:p>
    <w:p w14:paraId="06A58E52" w14:textId="77777777" w:rsidR="001E2862" w:rsidRDefault="001E2862" w:rsidP="00880824">
      <w:pPr>
        <w:pStyle w:val="CommentText"/>
        <w:rPr>
          <w:rFonts w:ascii="Helvetica" w:hAnsi="Helvetica" w:cs="Helvetica"/>
          <w:sz w:val="24"/>
          <w:szCs w:val="24"/>
          <w:lang w:val="en-GB"/>
        </w:rPr>
      </w:pPr>
      <w:r>
        <w:rPr>
          <w:rFonts w:ascii="Helvetica" w:hAnsi="Helvetica" w:cs="Helvetica"/>
          <w:sz w:val="24"/>
          <w:szCs w:val="24"/>
          <w:lang w:val="en-GB"/>
        </w:rPr>
        <w:t>Assessing the global threat from Zika virus.</w:t>
      </w:r>
    </w:p>
    <w:p w14:paraId="384119FC" w14:textId="6B4A89EE" w:rsidR="001E2862" w:rsidRDefault="001E2862" w:rsidP="00880824">
      <w:pPr>
        <w:pStyle w:val="CommentText"/>
      </w:pPr>
      <w:r>
        <w:rPr>
          <w:rFonts w:ascii="Helvetica" w:hAnsi="Helvetica" w:cs="Helvetica"/>
          <w:sz w:val="24"/>
          <w:szCs w:val="24"/>
          <w:lang w:val="en-GB"/>
        </w:rPr>
        <w:t>Science 353, aaf8160</w:t>
      </w:r>
    </w:p>
  </w:comment>
  <w:comment w:id="18" w:author="Tim McInerney" w:date="2020-05-07T21:55:00Z" w:initials="TM">
    <w:p w14:paraId="1E3FF535" w14:textId="5972943F" w:rsidR="005D75FE" w:rsidRDefault="005D75FE">
      <w:pPr>
        <w:pStyle w:val="CommentText"/>
      </w:pPr>
      <w:r>
        <w:rPr>
          <w:rStyle w:val="CommentReference"/>
        </w:rPr>
        <w:annotationRef/>
      </w:r>
      <w:r>
        <w:t xml:space="preserve">I would prefer to keep the thousand </w:t>
      </w:r>
      <w:proofErr w:type="gramStart"/>
      <w:r>
        <w:t>separate</w:t>
      </w:r>
      <w:proofErr w:type="gramEnd"/>
      <w:r>
        <w:t xml:space="preserve"> as it makes large numbers easier to read. Though I </w:t>
      </w:r>
      <w:proofErr w:type="spellStart"/>
      <w:r>
        <w:t>recognise</w:t>
      </w:r>
      <w:proofErr w:type="spellEnd"/>
      <w:r>
        <w:t xml:space="preserve"> the 1000 Genomes Project doesn’t use this</w:t>
      </w:r>
    </w:p>
  </w:comment>
  <w:comment w:id="21" w:author="Tim McInerney" w:date="2020-05-07T21:56:00Z" w:initials="TM">
    <w:p w14:paraId="4D5C0175" w14:textId="31508C86" w:rsidR="005D75FE" w:rsidRDefault="005D75FE">
      <w:pPr>
        <w:pStyle w:val="CommentText"/>
      </w:pPr>
      <w:r>
        <w:rPr>
          <w:rStyle w:val="CommentReference"/>
        </w:rPr>
        <w:annotationRef/>
      </w:r>
      <w:r>
        <w:t>Should we keep this reference?</w:t>
      </w:r>
    </w:p>
  </w:comment>
  <w:comment w:id="24" w:author="Tim McInerney" w:date="2020-05-07T21:57:00Z" w:initials="TM">
    <w:p w14:paraId="02CC7752" w14:textId="4ED3A6D7" w:rsidR="005D75FE" w:rsidRDefault="005D75FE">
      <w:pPr>
        <w:pStyle w:val="CommentText"/>
      </w:pPr>
      <w:r>
        <w:rPr>
          <w:rStyle w:val="CommentReference"/>
        </w:rPr>
        <w:annotationRef/>
      </w:r>
      <w:r>
        <w:t>We used a slightly different term based on theirs.</w:t>
      </w:r>
    </w:p>
  </w:comment>
  <w:comment w:id="29" w:author="Tim McInerney" w:date="2020-03-18T00:47:00Z" w:initials="">
    <w:p w14:paraId="74763CC0" w14:textId="77777777" w:rsidR="001E2862" w:rsidRDefault="001E2862">
      <w:pPr>
        <w:widowControl w:val="0"/>
        <w:pBdr>
          <w:top w:val="nil"/>
          <w:left w:val="nil"/>
          <w:bottom w:val="nil"/>
          <w:right w:val="nil"/>
          <w:between w:val="nil"/>
        </w:pBdr>
        <w:spacing w:line="240" w:lineRule="auto"/>
        <w:rPr>
          <w:color w:val="000000"/>
        </w:rPr>
      </w:pPr>
      <w:r>
        <w:rPr>
          <w:color w:val="000000"/>
        </w:rPr>
        <w:t>I think we should delete this, and move the supplementary for Lars' and Simon's MSA to the supp. Thoughts?</w:t>
      </w:r>
    </w:p>
    <w:p w14:paraId="3734569B" w14:textId="77777777" w:rsidR="001E2862" w:rsidRDefault="001E2862">
      <w:pPr>
        <w:widowControl w:val="0"/>
        <w:pBdr>
          <w:top w:val="nil"/>
          <w:left w:val="nil"/>
          <w:bottom w:val="nil"/>
          <w:right w:val="nil"/>
          <w:between w:val="nil"/>
        </w:pBdr>
        <w:spacing w:line="240" w:lineRule="auto"/>
        <w:rPr>
          <w:color w:val="000000"/>
        </w:rPr>
      </w:pPr>
    </w:p>
    <w:p w14:paraId="4E63C357" w14:textId="1C6704EA" w:rsidR="001E2862" w:rsidRDefault="001E2862">
      <w:pPr>
        <w:widowControl w:val="0"/>
        <w:pBdr>
          <w:top w:val="nil"/>
          <w:left w:val="nil"/>
          <w:bottom w:val="nil"/>
          <w:right w:val="nil"/>
          <w:between w:val="nil"/>
        </w:pBdr>
        <w:spacing w:line="240" w:lineRule="auto"/>
        <w:rPr>
          <w:color w:val="000000"/>
        </w:rPr>
      </w:pPr>
    </w:p>
  </w:comment>
  <w:comment w:id="30" w:author="Lars Jermiin" w:date="2020-05-07T12:15:00Z" w:initials="LSJ">
    <w:p w14:paraId="58D6EB70" w14:textId="77777777" w:rsidR="001E2862" w:rsidRDefault="001E2862">
      <w:pPr>
        <w:pStyle w:val="CommentText"/>
      </w:pPr>
      <w:r>
        <w:rPr>
          <w:rStyle w:val="CommentReference"/>
        </w:rPr>
        <w:annotationRef/>
      </w:r>
      <w:r>
        <w:t>We should most certainly keep it as it describes what was done.</w:t>
      </w:r>
    </w:p>
    <w:p w14:paraId="42A772B8" w14:textId="77777777" w:rsidR="001E2862" w:rsidRDefault="001E2862">
      <w:pPr>
        <w:pStyle w:val="CommentText"/>
      </w:pPr>
    </w:p>
    <w:p w14:paraId="481B81BD" w14:textId="284343E3" w:rsidR="001E2862" w:rsidRDefault="001E2862">
      <w:pPr>
        <w:pStyle w:val="CommentText"/>
      </w:pPr>
      <w:r>
        <w:t>It is more the order of event that needs to be clearer. I have changed that order so that it reflects what I hope was done.</w:t>
      </w:r>
    </w:p>
    <w:p w14:paraId="72B59CC0" w14:textId="3722294D" w:rsidR="001E2862" w:rsidRDefault="001E2862" w:rsidP="004E7212">
      <w:pPr>
        <w:pStyle w:val="CommentText"/>
        <w:numPr>
          <w:ilvl w:val="0"/>
          <w:numId w:val="1"/>
        </w:numPr>
      </w:pPr>
      <w:r>
        <w:t xml:space="preserve"> MSA inferred</w:t>
      </w:r>
    </w:p>
    <w:p w14:paraId="5AD1C196" w14:textId="77777777" w:rsidR="001E2862" w:rsidRDefault="001E2862" w:rsidP="004E7212">
      <w:pPr>
        <w:pStyle w:val="CommentText"/>
        <w:numPr>
          <w:ilvl w:val="0"/>
          <w:numId w:val="1"/>
        </w:numPr>
      </w:pPr>
      <w:r>
        <w:t xml:space="preserve"> Masking of the alignment</w:t>
      </w:r>
    </w:p>
    <w:p w14:paraId="42A125A2" w14:textId="77777777" w:rsidR="001E2862" w:rsidRDefault="001E2862" w:rsidP="004E7212">
      <w:pPr>
        <w:pStyle w:val="CommentText"/>
        <w:numPr>
          <w:ilvl w:val="0"/>
          <w:numId w:val="1"/>
        </w:numPr>
      </w:pPr>
      <w:r>
        <w:t xml:space="preserve"> Reporting of completeness scores</w:t>
      </w:r>
    </w:p>
    <w:p w14:paraId="667E0E4D" w14:textId="0EFAD10F" w:rsidR="001E2862" w:rsidRDefault="001E2862" w:rsidP="004E7212">
      <w:pPr>
        <w:pStyle w:val="CommentText"/>
        <w:numPr>
          <w:ilvl w:val="0"/>
          <w:numId w:val="1"/>
        </w:numPr>
      </w:pPr>
      <w:r>
        <w:t xml:space="preserve"> Production of Reference Panel</w:t>
      </w:r>
    </w:p>
  </w:comment>
  <w:comment w:id="31" w:author="Shea Andrews" w:date="2020-03-22T18:40:00Z" w:initials="">
    <w:p w14:paraId="6449BE30" w14:textId="77777777" w:rsidR="001E2862" w:rsidRDefault="001E2862">
      <w:pPr>
        <w:widowControl w:val="0"/>
        <w:pBdr>
          <w:top w:val="nil"/>
          <w:left w:val="nil"/>
          <w:bottom w:val="nil"/>
          <w:right w:val="nil"/>
          <w:between w:val="nil"/>
        </w:pBdr>
        <w:spacing w:line="240" w:lineRule="auto"/>
        <w:rPr>
          <w:color w:val="000000"/>
        </w:rPr>
      </w:pPr>
      <w:r>
        <w:rPr>
          <w:color w:val="000000"/>
        </w:rPr>
        <w:t xml:space="preserve">We can remove the below columns, but I think we need to retain the sentences about removing sequences with gaps </w:t>
      </w:r>
      <w:proofErr w:type="spellStart"/>
      <w:r>
        <w:rPr>
          <w:color w:val="000000"/>
        </w:rPr>
        <w:t>etc</w:t>
      </w:r>
      <w:proofErr w:type="spellEnd"/>
    </w:p>
  </w:comment>
  <w:comment w:id="38" w:author="Tim McInerney" w:date="2020-02-04T03:31:00Z" w:initials="">
    <w:p w14:paraId="7C12329E" w14:textId="77777777" w:rsidR="001E2862" w:rsidRDefault="001E2862">
      <w:pPr>
        <w:widowControl w:val="0"/>
        <w:pBdr>
          <w:top w:val="nil"/>
          <w:left w:val="nil"/>
          <w:bottom w:val="nil"/>
          <w:right w:val="nil"/>
          <w:between w:val="nil"/>
        </w:pBdr>
        <w:spacing w:line="240" w:lineRule="auto"/>
        <w:rPr>
          <w:color w:val="000000"/>
        </w:rPr>
      </w:pPr>
      <w:r>
        <w:rPr>
          <w:color w:val="000000"/>
        </w:rPr>
        <w:t xml:space="preserve">I'm currently running </w:t>
      </w:r>
      <w:proofErr w:type="spellStart"/>
      <w:r>
        <w:rPr>
          <w:color w:val="000000"/>
        </w:rPr>
        <w:t>AliStat</w:t>
      </w:r>
      <w:proofErr w:type="spellEnd"/>
      <w:r>
        <w:rPr>
          <w:color w:val="000000"/>
        </w:rPr>
        <w:t xml:space="preserve"> on GADI-</w:t>
      </w:r>
      <w:proofErr w:type="spellStart"/>
      <w:r>
        <w:rPr>
          <w:color w:val="000000"/>
        </w:rPr>
        <w:t>biodev</w:t>
      </w:r>
      <w:proofErr w:type="spellEnd"/>
      <w:r>
        <w:rPr>
          <w:color w:val="000000"/>
        </w:rPr>
        <w:t>. I'll include the report at the end</w:t>
      </w:r>
    </w:p>
  </w:comment>
  <w:comment w:id="39" w:author="Tim McInerney" w:date="2020-03-18T00:47:00Z" w:initials="">
    <w:p w14:paraId="612CC8EA" w14:textId="77777777" w:rsidR="001E2862" w:rsidRDefault="001E2862">
      <w:pPr>
        <w:widowControl w:val="0"/>
        <w:pBdr>
          <w:top w:val="nil"/>
          <w:left w:val="nil"/>
          <w:bottom w:val="nil"/>
          <w:right w:val="nil"/>
          <w:between w:val="nil"/>
        </w:pBdr>
        <w:spacing w:line="240" w:lineRule="auto"/>
        <w:rPr>
          <w:color w:val="000000"/>
        </w:rPr>
      </w:pPr>
      <w:r>
        <w:rPr>
          <w:color w:val="000000"/>
        </w:rPr>
        <w:t>I think we should delete this, and move the supplementary for Lars' and Simon's MSA to the supp. Thoughts?</w:t>
      </w:r>
    </w:p>
  </w:comment>
  <w:comment w:id="40" w:author="Shea Andrews" w:date="2020-03-22T18:40:00Z" w:initials="">
    <w:p w14:paraId="0E249A0B" w14:textId="77777777" w:rsidR="001E2862" w:rsidRDefault="001E2862">
      <w:pPr>
        <w:widowControl w:val="0"/>
        <w:pBdr>
          <w:top w:val="nil"/>
          <w:left w:val="nil"/>
          <w:bottom w:val="nil"/>
          <w:right w:val="nil"/>
          <w:between w:val="nil"/>
        </w:pBdr>
        <w:spacing w:line="240" w:lineRule="auto"/>
        <w:rPr>
          <w:color w:val="000000"/>
        </w:rPr>
      </w:pPr>
      <w:r>
        <w:rPr>
          <w:color w:val="000000"/>
        </w:rPr>
        <w:t xml:space="preserve">We can remove the below columns, but I think we need to retain the sentences about removing sequences with gaps </w:t>
      </w:r>
      <w:proofErr w:type="spellStart"/>
      <w:r>
        <w:rPr>
          <w:color w:val="000000"/>
        </w:rPr>
        <w:t>etc</w:t>
      </w:r>
      <w:proofErr w:type="spellEnd"/>
    </w:p>
  </w:comment>
  <w:comment w:id="55" w:author="Tim McInerney" w:date="2020-04-30T08:54:00Z" w:initials="">
    <w:p w14:paraId="2D365417" w14:textId="77777777" w:rsidR="001E2862" w:rsidRDefault="001E2862">
      <w:pPr>
        <w:widowControl w:val="0"/>
        <w:pBdr>
          <w:top w:val="nil"/>
          <w:left w:val="nil"/>
          <w:bottom w:val="nil"/>
          <w:right w:val="nil"/>
          <w:between w:val="nil"/>
        </w:pBdr>
        <w:spacing w:line="240" w:lineRule="auto"/>
        <w:rPr>
          <w:color w:val="000000"/>
        </w:rPr>
      </w:pPr>
      <w:r>
        <w:rPr>
          <w:color w:val="000000"/>
        </w:rPr>
        <w:t xml:space="preserve">Shea previously commented that any future update should use </w:t>
      </w:r>
      <w:proofErr w:type="spellStart"/>
      <w:r>
        <w:rPr>
          <w:color w:val="000000"/>
        </w:rPr>
        <w:t>Alistat</w:t>
      </w:r>
      <w:proofErr w:type="spellEnd"/>
      <w:r>
        <w:rPr>
          <w:color w:val="000000"/>
        </w:rPr>
        <w:t xml:space="preserve"> to decide which sequences to include/exclude, with which I agree</w:t>
      </w:r>
    </w:p>
  </w:comment>
  <w:comment w:id="56" w:author="Lars Jermiin" w:date="2020-05-07T11:53:00Z" w:initials="LSJ">
    <w:p w14:paraId="7C259116" w14:textId="02116380" w:rsidR="001E2862" w:rsidRDefault="001E2862">
      <w:pPr>
        <w:pStyle w:val="CommentText"/>
      </w:pPr>
      <w:r>
        <w:rPr>
          <w:rStyle w:val="CommentReference"/>
        </w:rPr>
        <w:annotationRef/>
      </w:r>
      <w:r>
        <w:t>I’m happy with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F6F8D3" w15:done="0"/>
  <w15:commentEx w15:paraId="3798DC5D" w15:done="0"/>
  <w15:commentEx w15:paraId="7EE4A7C6" w15:paraIdParent="3798DC5D" w15:done="0"/>
  <w15:commentEx w15:paraId="0D225C48" w15:done="0"/>
  <w15:commentEx w15:paraId="384119FC" w15:done="0"/>
  <w15:commentEx w15:paraId="1E3FF535" w15:done="0"/>
  <w15:commentEx w15:paraId="4D5C0175" w15:done="0"/>
  <w15:commentEx w15:paraId="02CC7752" w15:done="0"/>
  <w15:commentEx w15:paraId="4E63C357" w15:done="0"/>
  <w15:commentEx w15:paraId="667E0E4D" w15:paraIdParent="4E63C357" w15:done="0"/>
  <w15:commentEx w15:paraId="6449BE30" w15:done="0"/>
  <w15:commentEx w15:paraId="7C12329E" w15:done="0"/>
  <w15:commentEx w15:paraId="612CC8EA" w15:done="0"/>
  <w15:commentEx w15:paraId="0E249A0B" w15:done="0"/>
  <w15:commentEx w15:paraId="2D365417" w15:done="0"/>
  <w15:commentEx w15:paraId="7C259116" w15:paraIdParent="2D365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E4059" w16cex:dateUtc="2020-05-07T07:07:00Z"/>
  <w16cex:commentExtensible w16cex:durableId="225E4154" w16cex:dateUtc="2020-05-07T07:12:00Z"/>
  <w16cex:commentExtensible w16cex:durableId="225E4D2B" w16cex:dateUtc="2020-05-07T08:02:00Z"/>
  <w16cex:commentExtensible w16cex:durableId="225E6CE1" w16cex:dateUtc="2020-05-07T10:17:00Z"/>
  <w16cex:commentExtensible w16cex:durableId="225E7A71" w16cex:dateUtc="2020-05-07T11:15:00Z"/>
  <w16cex:commentExtensible w16cex:durableId="225E7EB7" w16cex:dateUtc="2020-05-07T11:33:00Z"/>
  <w16cex:commentExtensible w16cex:durableId="225E7F1C" w16cex:dateUtc="2020-05-07T11:35:00Z"/>
  <w16cex:commentExtensible w16cex:durableId="225E7546" w16cex:dateUtc="2020-05-07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F6F8D3" w16cid:durableId="225E3DC0"/>
  <w16cid:commentId w16cid:paraId="3798DC5D" w16cid:durableId="225E4D2B"/>
  <w16cid:commentId w16cid:paraId="7EE4A7C6" w16cid:durableId="225F004F"/>
  <w16cid:commentId w16cid:paraId="0D225C48" w16cid:durableId="225F00FF"/>
  <w16cid:commentId w16cid:paraId="384119FC" w16cid:durableId="225E6CE1"/>
  <w16cid:commentId w16cid:paraId="1E3FF535" w16cid:durableId="225F025C"/>
  <w16cid:commentId w16cid:paraId="4D5C0175" w16cid:durableId="225F02AB"/>
  <w16cid:commentId w16cid:paraId="02CC7752" w16cid:durableId="225F02DA"/>
  <w16cid:commentId w16cid:paraId="4E63C357" w16cid:durableId="225E3DC1"/>
  <w16cid:commentId w16cid:paraId="667E0E4D" w16cid:durableId="225E7A71"/>
  <w16cid:commentId w16cid:paraId="6449BE30" w16cid:durableId="225E3DC2"/>
  <w16cid:commentId w16cid:paraId="7C12329E" w16cid:durableId="225E3DC3"/>
  <w16cid:commentId w16cid:paraId="612CC8EA" w16cid:durableId="225E3DC4"/>
  <w16cid:commentId w16cid:paraId="0E249A0B" w16cid:durableId="225E3DC5"/>
  <w16cid:commentId w16cid:paraId="2D365417" w16cid:durableId="225E3DC6"/>
  <w16cid:commentId w16cid:paraId="7C259116" w16cid:durableId="225E7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2C1E7" w14:textId="77777777" w:rsidR="0029274C" w:rsidRDefault="0029274C">
      <w:pPr>
        <w:spacing w:line="240" w:lineRule="auto"/>
      </w:pPr>
      <w:r>
        <w:separator/>
      </w:r>
    </w:p>
  </w:endnote>
  <w:endnote w:type="continuationSeparator" w:id="0">
    <w:p w14:paraId="20AAF0B0" w14:textId="77777777" w:rsidR="0029274C" w:rsidRDefault="00292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1B2FA" w14:textId="77777777" w:rsidR="001E2862" w:rsidRDefault="001E2862">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8AB66" w14:textId="77777777" w:rsidR="0029274C" w:rsidRDefault="0029274C">
      <w:pPr>
        <w:spacing w:line="240" w:lineRule="auto"/>
      </w:pPr>
      <w:r>
        <w:separator/>
      </w:r>
    </w:p>
  </w:footnote>
  <w:footnote w:type="continuationSeparator" w:id="0">
    <w:p w14:paraId="38BBB26A" w14:textId="77777777" w:rsidR="0029274C" w:rsidRDefault="002927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E467B"/>
    <w:multiLevelType w:val="hybridMultilevel"/>
    <w:tmpl w:val="D7161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cInerney">
    <w15:presenceInfo w15:providerId="Windows Live" w15:userId="c6b87c8de0b3d63e"/>
  </w15:person>
  <w15:person w15:author="Lars Jermiin">
    <w15:presenceInfo w15:providerId="None" w15:userId="Lars Jermi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C91"/>
    <w:rsid w:val="000071B2"/>
    <w:rsid w:val="000E06A3"/>
    <w:rsid w:val="001A3A49"/>
    <w:rsid w:val="001E2862"/>
    <w:rsid w:val="00206D74"/>
    <w:rsid w:val="0024761A"/>
    <w:rsid w:val="00254800"/>
    <w:rsid w:val="0029274C"/>
    <w:rsid w:val="002E2260"/>
    <w:rsid w:val="0033235E"/>
    <w:rsid w:val="003A2FC8"/>
    <w:rsid w:val="00490B6B"/>
    <w:rsid w:val="004E7212"/>
    <w:rsid w:val="004F55A1"/>
    <w:rsid w:val="005276D9"/>
    <w:rsid w:val="00542C1F"/>
    <w:rsid w:val="005C220A"/>
    <w:rsid w:val="005D444B"/>
    <w:rsid w:val="005D75FE"/>
    <w:rsid w:val="00660D35"/>
    <w:rsid w:val="007101AF"/>
    <w:rsid w:val="007623EA"/>
    <w:rsid w:val="00781FFD"/>
    <w:rsid w:val="00792947"/>
    <w:rsid w:val="007C2D1F"/>
    <w:rsid w:val="00880824"/>
    <w:rsid w:val="00881801"/>
    <w:rsid w:val="008A52F6"/>
    <w:rsid w:val="008E4AD1"/>
    <w:rsid w:val="009021EA"/>
    <w:rsid w:val="00991DD8"/>
    <w:rsid w:val="009A2C91"/>
    <w:rsid w:val="00A022BA"/>
    <w:rsid w:val="00A219AB"/>
    <w:rsid w:val="00AC7B6B"/>
    <w:rsid w:val="00C30C5D"/>
    <w:rsid w:val="00D3768A"/>
    <w:rsid w:val="00DE48F0"/>
    <w:rsid w:val="00E43CE5"/>
    <w:rsid w:val="00EA3B55"/>
    <w:rsid w:val="00F536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FADEFF"/>
  <w15:docId w15:val="{F00D9AE1-C3B9-BF41-8AF3-425BAAB0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3235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235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E06A3"/>
    <w:rPr>
      <w:b/>
      <w:bCs/>
    </w:rPr>
  </w:style>
  <w:style w:type="character" w:customStyle="1" w:styleId="CommentSubjectChar">
    <w:name w:val="Comment Subject Char"/>
    <w:basedOn w:val="CommentTextChar"/>
    <w:link w:val="CommentSubject"/>
    <w:uiPriority w:val="99"/>
    <w:semiHidden/>
    <w:rsid w:val="000E06A3"/>
    <w:rPr>
      <w:b/>
      <w:bCs/>
      <w:sz w:val="20"/>
      <w:szCs w:val="20"/>
    </w:rPr>
  </w:style>
  <w:style w:type="paragraph" w:styleId="Revision">
    <w:name w:val="Revision"/>
    <w:hidden/>
    <w:uiPriority w:val="99"/>
    <w:semiHidden/>
    <w:rsid w:val="00490B6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33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Ad0ZFB/dXHy" TargetMode="External"/><Relationship Id="rId21" Type="http://schemas.openxmlformats.org/officeDocument/2006/relationships/hyperlink" Target="https://paperpile.com/c/Ad0ZFB/t2bf" TargetMode="External"/><Relationship Id="rId42" Type="http://schemas.openxmlformats.org/officeDocument/2006/relationships/hyperlink" Target="https://paperpile.com/c/Ad0ZFB/KUlom" TargetMode="External"/><Relationship Id="rId63" Type="http://schemas.openxmlformats.org/officeDocument/2006/relationships/hyperlink" Target="https://paperpile.com/c/Ad0ZFB/LtOdg" TargetMode="External"/><Relationship Id="rId84" Type="http://schemas.openxmlformats.org/officeDocument/2006/relationships/hyperlink" Target="https://paperpile.com/c/Ad0ZFB/3CV5" TargetMode="External"/><Relationship Id="rId138" Type="http://schemas.openxmlformats.org/officeDocument/2006/relationships/hyperlink" Target="http://paperpile.com/b/Ad0ZFB/kR73" TargetMode="External"/><Relationship Id="rId159" Type="http://schemas.openxmlformats.org/officeDocument/2006/relationships/hyperlink" Target="http://paperpile.com/b/Ad0ZFB/mKM50" TargetMode="External"/><Relationship Id="rId170" Type="http://schemas.openxmlformats.org/officeDocument/2006/relationships/hyperlink" Target="http://paperpile.com/b/Ad0ZFB/WANm" TargetMode="External"/><Relationship Id="rId191" Type="http://schemas.openxmlformats.org/officeDocument/2006/relationships/hyperlink" Target="http://paperpile.com/b/Ad0ZFB/LtOdg" TargetMode="External"/><Relationship Id="rId205" Type="http://schemas.openxmlformats.org/officeDocument/2006/relationships/hyperlink" Target="http://paperpile.com/b/Ad0ZFB/49KJC" TargetMode="External"/><Relationship Id="rId226" Type="http://schemas.openxmlformats.org/officeDocument/2006/relationships/hyperlink" Target="http://paperpile.com/b/Ad0ZFB/xF88" TargetMode="External"/><Relationship Id="rId107" Type="http://schemas.openxmlformats.org/officeDocument/2006/relationships/hyperlink" Target="http://paperpile.com/b/Ad0ZFB/UzxL" TargetMode="External"/><Relationship Id="rId11" Type="http://schemas.microsoft.com/office/2011/relationships/commentsExtended" Target="commentsExtended.xml"/><Relationship Id="rId32" Type="http://schemas.openxmlformats.org/officeDocument/2006/relationships/hyperlink" Target="https://paperpile.com/c/Ad0ZFB/4Pzu+fbx8" TargetMode="External"/><Relationship Id="rId53" Type="http://schemas.openxmlformats.org/officeDocument/2006/relationships/hyperlink" Target="https://paperpile.com/c/Ad0ZFB/49KJC" TargetMode="External"/><Relationship Id="rId74" Type="http://schemas.openxmlformats.org/officeDocument/2006/relationships/hyperlink" Target="https://paperpile.com/c/Ad0ZFB/dXHy" TargetMode="External"/><Relationship Id="rId128" Type="http://schemas.openxmlformats.org/officeDocument/2006/relationships/hyperlink" Target="http://paperpile.com/b/Ad0ZFB/PQ8Ck" TargetMode="External"/><Relationship Id="rId149" Type="http://schemas.openxmlformats.org/officeDocument/2006/relationships/hyperlink" Target="http://paperpile.com/b/Ad0ZFB/KUlom" TargetMode="External"/><Relationship Id="rId5" Type="http://schemas.openxmlformats.org/officeDocument/2006/relationships/webSettings" Target="webSettings.xml"/><Relationship Id="rId95" Type="http://schemas.openxmlformats.org/officeDocument/2006/relationships/hyperlink" Target="https://paperpile.com/c/Ad0ZFB/UAa8n" TargetMode="External"/><Relationship Id="rId160" Type="http://schemas.openxmlformats.org/officeDocument/2006/relationships/hyperlink" Target="http://paperpile.com/b/Ad0ZFB/mKM50" TargetMode="External"/><Relationship Id="rId181" Type="http://schemas.openxmlformats.org/officeDocument/2006/relationships/hyperlink" Target="http://paperpile.com/b/Ad0ZFB/eACa9" TargetMode="External"/><Relationship Id="rId216" Type="http://schemas.openxmlformats.org/officeDocument/2006/relationships/hyperlink" Target="http://paperpile.com/b/Ad0ZFB/T55k" TargetMode="External"/><Relationship Id="rId22" Type="http://schemas.openxmlformats.org/officeDocument/2006/relationships/hyperlink" Target="https://paperpile.com/c/Ad0ZFB/Rrk5K" TargetMode="External"/><Relationship Id="rId43" Type="http://schemas.openxmlformats.org/officeDocument/2006/relationships/hyperlink" Target="https://paperpile.com/c/Ad0ZFB/KUlom" TargetMode="External"/><Relationship Id="rId64" Type="http://schemas.openxmlformats.org/officeDocument/2006/relationships/hyperlink" Target="https://paperpile.com/c/Ad0ZFB/LtOdg" TargetMode="External"/><Relationship Id="rId118" Type="http://schemas.openxmlformats.org/officeDocument/2006/relationships/hyperlink" Target="http://paperpile.com/b/Ad0ZFB/dXHy" TargetMode="External"/><Relationship Id="rId139" Type="http://schemas.openxmlformats.org/officeDocument/2006/relationships/hyperlink" Target="http://paperpile.com/b/Ad0ZFB/kR73" TargetMode="External"/><Relationship Id="rId85" Type="http://schemas.openxmlformats.org/officeDocument/2006/relationships/hyperlink" Target="https://paperpile.com/c/Ad0ZFB/xF88" TargetMode="External"/><Relationship Id="rId150" Type="http://schemas.openxmlformats.org/officeDocument/2006/relationships/hyperlink" Target="http://paperpile.com/b/Ad0ZFB/KUlom" TargetMode="External"/><Relationship Id="rId171" Type="http://schemas.openxmlformats.org/officeDocument/2006/relationships/hyperlink" Target="http://paperpile.com/b/Ad0ZFB/WANm" TargetMode="External"/><Relationship Id="rId192" Type="http://schemas.openxmlformats.org/officeDocument/2006/relationships/hyperlink" Target="http://paperpile.com/b/Ad0ZFB/zTpe" TargetMode="External"/><Relationship Id="rId206" Type="http://schemas.openxmlformats.org/officeDocument/2006/relationships/hyperlink" Target="http://paperpile.com/b/Ad0ZFB/49KJC" TargetMode="External"/><Relationship Id="rId227" Type="http://schemas.openxmlformats.org/officeDocument/2006/relationships/hyperlink" Target="https://docs.google.com/spreadsheets/d/1Km7TI6vZeAgH10Gye6SwFALLsd_WQB2UGWGbMFDA4Bk/edit?usp=sharing" TargetMode="External"/><Relationship Id="rId12" Type="http://schemas.microsoft.com/office/2016/09/relationships/commentsIds" Target="commentsIds.xml"/><Relationship Id="rId33" Type="http://schemas.openxmlformats.org/officeDocument/2006/relationships/hyperlink" Target="https://paperpile.com/c/Ad0ZFB/Vveu2" TargetMode="External"/><Relationship Id="rId108" Type="http://schemas.openxmlformats.org/officeDocument/2006/relationships/hyperlink" Target="http://paperpile.com/b/Ad0ZFB/UzxL" TargetMode="External"/><Relationship Id="rId129" Type="http://schemas.openxmlformats.org/officeDocument/2006/relationships/hyperlink" Target="http://paperpile.com/b/Ad0ZFB/PQ8Ck" TargetMode="External"/><Relationship Id="rId54" Type="http://schemas.openxmlformats.org/officeDocument/2006/relationships/hyperlink" Target="https://paperpile.com/c/Ad0ZFB/49KJC" TargetMode="External"/><Relationship Id="rId75" Type="http://schemas.openxmlformats.org/officeDocument/2006/relationships/hyperlink" Target="https://paperpile.com/c/Ad0ZFB/dXHy" TargetMode="External"/><Relationship Id="rId96" Type="http://schemas.openxmlformats.org/officeDocument/2006/relationships/hyperlink" Target="http://www.jpbfoundation.org" TargetMode="External"/><Relationship Id="rId140" Type="http://schemas.openxmlformats.org/officeDocument/2006/relationships/hyperlink" Target="http://paperpile.com/b/Ad0ZFB/kR73" TargetMode="External"/><Relationship Id="rId161" Type="http://schemas.openxmlformats.org/officeDocument/2006/relationships/hyperlink" Target="http://paperpile.com/b/Ad0ZFB/mKM50" TargetMode="External"/><Relationship Id="rId182" Type="http://schemas.openxmlformats.org/officeDocument/2006/relationships/hyperlink" Target="http://paperpile.com/b/Ad0ZFB/eACa9" TargetMode="External"/><Relationship Id="rId217" Type="http://schemas.openxmlformats.org/officeDocument/2006/relationships/hyperlink" Target="http://paperpile.com/b/Ad0ZFB/T55k" TargetMode="External"/><Relationship Id="rId6" Type="http://schemas.openxmlformats.org/officeDocument/2006/relationships/footnotes" Target="footnotes.xml"/><Relationship Id="rId23" Type="http://schemas.openxmlformats.org/officeDocument/2006/relationships/hyperlink" Target="https://paperpile.com/c/Ad0ZFB/Rrk5K+UAa8n" TargetMode="External"/><Relationship Id="rId119" Type="http://schemas.openxmlformats.org/officeDocument/2006/relationships/hyperlink" Target="http://paperpile.com/b/Ad0ZFB/dXHy" TargetMode="External"/><Relationship Id="rId44" Type="http://schemas.openxmlformats.org/officeDocument/2006/relationships/hyperlink" Target="https://paperpile.com/c/Ad0ZFB/KUlom" TargetMode="External"/><Relationship Id="rId65" Type="http://schemas.openxmlformats.org/officeDocument/2006/relationships/hyperlink" Target="https://paperpile.com/c/Ad0ZFB/LtOdg" TargetMode="External"/><Relationship Id="rId86" Type="http://schemas.openxmlformats.org/officeDocument/2006/relationships/hyperlink" Target="https://paperpile.com/c/Ad0ZFB/xF88" TargetMode="External"/><Relationship Id="rId130" Type="http://schemas.openxmlformats.org/officeDocument/2006/relationships/hyperlink" Target="http://paperpile.com/b/Ad0ZFB/PumIw" TargetMode="External"/><Relationship Id="rId151" Type="http://schemas.openxmlformats.org/officeDocument/2006/relationships/hyperlink" Target="http://paperpile.com/b/Ad0ZFB/g375i" TargetMode="External"/><Relationship Id="rId172" Type="http://schemas.openxmlformats.org/officeDocument/2006/relationships/hyperlink" Target="http://paperpile.com/b/Ad0ZFB/WANm" TargetMode="External"/><Relationship Id="rId193" Type="http://schemas.openxmlformats.org/officeDocument/2006/relationships/hyperlink" Target="http://paperpile.com/b/Ad0ZFB/zTpe" TargetMode="External"/><Relationship Id="rId207" Type="http://schemas.openxmlformats.org/officeDocument/2006/relationships/hyperlink" Target="http://paperpile.com/b/Ad0ZFB/49KJC" TargetMode="External"/><Relationship Id="rId228" Type="http://schemas.openxmlformats.org/officeDocument/2006/relationships/footer" Target="footer1.xml"/><Relationship Id="rId13" Type="http://schemas.openxmlformats.org/officeDocument/2006/relationships/hyperlink" Target="https://github.com/sjfandrews/MitoImpute" TargetMode="External"/><Relationship Id="rId109" Type="http://schemas.openxmlformats.org/officeDocument/2006/relationships/hyperlink" Target="http://paperpile.com/b/Ad0ZFB/UzxL" TargetMode="External"/><Relationship Id="rId34" Type="http://schemas.openxmlformats.org/officeDocument/2006/relationships/hyperlink" Target="https://paperpile.com/c/Ad0ZFB/Vveu2" TargetMode="External"/><Relationship Id="rId55" Type="http://schemas.openxmlformats.org/officeDocument/2006/relationships/hyperlink" Target="https://paperpile.com/c/Ad0ZFB/PumIw+aZvpe" TargetMode="External"/><Relationship Id="rId76" Type="http://schemas.openxmlformats.org/officeDocument/2006/relationships/hyperlink" Target="https://paperpile.com/c/Ad0ZFB/zTpe" TargetMode="External"/><Relationship Id="rId97" Type="http://schemas.openxmlformats.org/officeDocument/2006/relationships/hyperlink" Target="http://paperpile.com/b/Ad0ZFB/Vveu2" TargetMode="External"/><Relationship Id="rId120" Type="http://schemas.openxmlformats.org/officeDocument/2006/relationships/hyperlink" Target="http://paperpile.com/b/Ad0ZFB/aZvpe" TargetMode="External"/><Relationship Id="rId141" Type="http://schemas.openxmlformats.org/officeDocument/2006/relationships/hyperlink" Target="http://paperpile.com/b/Ad0ZFB/kR73" TargetMode="External"/><Relationship Id="rId7" Type="http://schemas.openxmlformats.org/officeDocument/2006/relationships/endnotes" Target="endnotes.xml"/><Relationship Id="rId162" Type="http://schemas.openxmlformats.org/officeDocument/2006/relationships/hyperlink" Target="http://paperpile.com/b/Ad0ZFB/oPpyw" TargetMode="External"/><Relationship Id="rId183" Type="http://schemas.openxmlformats.org/officeDocument/2006/relationships/hyperlink" Target="http://paperpile.com/b/Ad0ZFB/eACa9" TargetMode="External"/><Relationship Id="rId218" Type="http://schemas.openxmlformats.org/officeDocument/2006/relationships/hyperlink" Target="http://paperpile.com/b/Ad0ZFB/T55k" TargetMode="External"/><Relationship Id="rId24" Type="http://schemas.openxmlformats.org/officeDocument/2006/relationships/hyperlink" Target="https://paperpile.com/c/Ad0ZFB/aZvpe+kR73" TargetMode="External"/><Relationship Id="rId45" Type="http://schemas.openxmlformats.org/officeDocument/2006/relationships/hyperlink" Target="https://paperpile.com/c/Ad0ZFB/RL6RB" TargetMode="External"/><Relationship Id="rId66" Type="http://schemas.openxmlformats.org/officeDocument/2006/relationships/hyperlink" Target="https://paperpile.com/c/Ad0ZFB/s1iqn" TargetMode="External"/><Relationship Id="rId87" Type="http://schemas.openxmlformats.org/officeDocument/2006/relationships/hyperlink" Target="https://paperpile.com/c/Ad0ZFB/xF88" TargetMode="External"/><Relationship Id="rId110" Type="http://schemas.openxmlformats.org/officeDocument/2006/relationships/hyperlink" Target="http://paperpile.com/b/Ad0ZFB/3CV5" TargetMode="External"/><Relationship Id="rId131" Type="http://schemas.openxmlformats.org/officeDocument/2006/relationships/hyperlink" Target="http://dx.doi.org/10.1371/journal.pgen.1000529" TargetMode="External"/><Relationship Id="rId152" Type="http://schemas.openxmlformats.org/officeDocument/2006/relationships/hyperlink" Target="http://paperpile.com/b/Ad0ZFB/g375i" TargetMode="External"/><Relationship Id="rId173" Type="http://schemas.openxmlformats.org/officeDocument/2006/relationships/hyperlink" Target="http://paperpile.com/b/Ad0ZFB/WANm" TargetMode="External"/><Relationship Id="rId194" Type="http://schemas.openxmlformats.org/officeDocument/2006/relationships/hyperlink" Target="http://paperpile.com/b/Ad0ZFB/zTpe" TargetMode="External"/><Relationship Id="rId208" Type="http://schemas.openxmlformats.org/officeDocument/2006/relationships/hyperlink" Target="http://dx.doi.org/10.7717/peerj.5149" TargetMode="External"/><Relationship Id="rId229" Type="http://schemas.openxmlformats.org/officeDocument/2006/relationships/fontTable" Target="fontTable.xml"/><Relationship Id="rId14" Type="http://schemas.openxmlformats.org/officeDocument/2006/relationships/hyperlink" Target="https://paperpile.com/c/Ad0ZFB/PQ8Ck" TargetMode="External"/><Relationship Id="rId35" Type="http://schemas.openxmlformats.org/officeDocument/2006/relationships/hyperlink" Target="https://paperpile.com/c/Ad0ZFB/s1iqn" TargetMode="External"/><Relationship Id="rId56" Type="http://schemas.openxmlformats.org/officeDocument/2006/relationships/hyperlink" Target="https://paperpile.com/c/Ad0ZFB/PumIw+aZvpe" TargetMode="External"/><Relationship Id="rId77" Type="http://schemas.openxmlformats.org/officeDocument/2006/relationships/hyperlink" Target="https://paperpile.com/c/Ad0ZFB/zTpe" TargetMode="External"/><Relationship Id="rId100" Type="http://schemas.openxmlformats.org/officeDocument/2006/relationships/hyperlink" Target="http://paperpile.com/b/Ad0ZFB/Vveu2" TargetMode="External"/><Relationship Id="rId8" Type="http://schemas.openxmlformats.org/officeDocument/2006/relationships/hyperlink" Target="mailto:shea.andrews@mssm.edu" TargetMode="External"/><Relationship Id="rId98" Type="http://schemas.openxmlformats.org/officeDocument/2006/relationships/hyperlink" Target="http://paperpile.com/b/Ad0ZFB/Vveu2" TargetMode="External"/><Relationship Id="rId121" Type="http://schemas.openxmlformats.org/officeDocument/2006/relationships/hyperlink" Target="http://paperpile.com/b/Ad0ZFB/aZvpe" TargetMode="External"/><Relationship Id="rId142" Type="http://schemas.openxmlformats.org/officeDocument/2006/relationships/hyperlink" Target="http://paperpile.com/b/Ad0ZFB/kR73" TargetMode="External"/><Relationship Id="rId163" Type="http://schemas.openxmlformats.org/officeDocument/2006/relationships/hyperlink" Target="http://paperpile.com/b/Ad0ZFB/oPpyw" TargetMode="External"/><Relationship Id="rId184" Type="http://schemas.openxmlformats.org/officeDocument/2006/relationships/hyperlink" Target="http://paperpile.com/b/Ad0ZFB/Rrk5K" TargetMode="External"/><Relationship Id="rId219" Type="http://schemas.openxmlformats.org/officeDocument/2006/relationships/hyperlink" Target="http://paperpile.com/b/Ad0ZFB/T55k" TargetMode="External"/><Relationship Id="rId230" Type="http://schemas.microsoft.com/office/2011/relationships/people" Target="people.xml"/><Relationship Id="rId25" Type="http://schemas.openxmlformats.org/officeDocument/2006/relationships/hyperlink" Target="https://paperpile.com/c/Ad0ZFB/aZvpe+kR73" TargetMode="External"/><Relationship Id="rId46" Type="http://schemas.openxmlformats.org/officeDocument/2006/relationships/hyperlink" Target="https://paperpile.com/c/Ad0ZFB/RL6RB" TargetMode="External"/><Relationship Id="rId67" Type="http://schemas.openxmlformats.org/officeDocument/2006/relationships/hyperlink" Target="https://paperpile.com/c/Ad0ZFB/s1iqn" TargetMode="External"/><Relationship Id="rId116" Type="http://schemas.openxmlformats.org/officeDocument/2006/relationships/hyperlink" Target="http://paperpile.com/b/Ad0ZFB/dXHy" TargetMode="External"/><Relationship Id="rId137" Type="http://schemas.openxmlformats.org/officeDocument/2006/relationships/hyperlink" Target="http://paperpile.com/b/Ad0ZFB/1e60" TargetMode="External"/><Relationship Id="rId158" Type="http://schemas.openxmlformats.org/officeDocument/2006/relationships/hyperlink" Target="http://paperpile.com/b/Ad0ZFB/mKM50" TargetMode="External"/><Relationship Id="rId20" Type="http://schemas.openxmlformats.org/officeDocument/2006/relationships/hyperlink" Target="https://paperpile.com/c/Ad0ZFB/t2bf" TargetMode="External"/><Relationship Id="rId41" Type="http://schemas.openxmlformats.org/officeDocument/2006/relationships/hyperlink" Target="https://paperpile.com/c/Ad0ZFB/Sv4E1" TargetMode="External"/><Relationship Id="rId62" Type="http://schemas.openxmlformats.org/officeDocument/2006/relationships/hyperlink" Target="https://paperpile.com/c/Ad0ZFB/g375i" TargetMode="External"/><Relationship Id="rId83" Type="http://schemas.openxmlformats.org/officeDocument/2006/relationships/hyperlink" Target="https://paperpile.com/c/Ad0ZFB/3CV5" TargetMode="External"/><Relationship Id="rId88" Type="http://schemas.openxmlformats.org/officeDocument/2006/relationships/hyperlink" Target="https://paperpile.com/c/Ad0ZFB/UzxL" TargetMode="External"/><Relationship Id="rId111" Type="http://schemas.openxmlformats.org/officeDocument/2006/relationships/hyperlink" Target="http://paperpile.com/b/Ad0ZFB/3CV5" TargetMode="External"/><Relationship Id="rId132" Type="http://schemas.openxmlformats.org/officeDocument/2006/relationships/hyperlink" Target="http://paperpile.com/b/Ad0ZFB/PumIw" TargetMode="External"/><Relationship Id="rId153" Type="http://schemas.openxmlformats.org/officeDocument/2006/relationships/hyperlink" Target="http://paperpile.com/b/Ad0ZFB/g375i" TargetMode="External"/><Relationship Id="rId174" Type="http://schemas.openxmlformats.org/officeDocument/2006/relationships/hyperlink" Target="http://paperpile.com/b/Ad0ZFB/WANm" TargetMode="External"/><Relationship Id="rId179" Type="http://schemas.openxmlformats.org/officeDocument/2006/relationships/hyperlink" Target="http://paperpile.com/b/Ad0ZFB/fbx8" TargetMode="External"/><Relationship Id="rId195" Type="http://schemas.openxmlformats.org/officeDocument/2006/relationships/hyperlink" Target="http://paperpile.com/b/Ad0ZFB/zTpe" TargetMode="External"/><Relationship Id="rId209" Type="http://schemas.openxmlformats.org/officeDocument/2006/relationships/hyperlink" Target="http://paperpile.com/b/Ad0ZFB/49KJC" TargetMode="External"/><Relationship Id="rId190" Type="http://schemas.openxmlformats.org/officeDocument/2006/relationships/hyperlink" Target="http://paperpile.com/b/Ad0ZFB/LtOdg" TargetMode="External"/><Relationship Id="rId204" Type="http://schemas.openxmlformats.org/officeDocument/2006/relationships/hyperlink" Target="http://paperpile.com/b/Ad0ZFB/UAa8n" TargetMode="External"/><Relationship Id="rId220" Type="http://schemas.openxmlformats.org/officeDocument/2006/relationships/hyperlink" Target="http://dx.doi.org/10.1101/2020.01.15.907733" TargetMode="External"/><Relationship Id="rId225" Type="http://schemas.openxmlformats.org/officeDocument/2006/relationships/hyperlink" Target="http://paperpile.com/b/Ad0ZFB/xF88" TargetMode="External"/><Relationship Id="rId15" Type="http://schemas.openxmlformats.org/officeDocument/2006/relationships/hyperlink" Target="https://paperpile.com/c/Ad0ZFB/PQ8Ck" TargetMode="External"/><Relationship Id="rId36" Type="http://schemas.openxmlformats.org/officeDocument/2006/relationships/hyperlink" Target="https://paperpile.com/c/Ad0ZFB/s1iqn" TargetMode="External"/><Relationship Id="rId57" Type="http://schemas.openxmlformats.org/officeDocument/2006/relationships/hyperlink" Target="https://paperpile.com/c/Ad0ZFB/PumIw+aZvpe" TargetMode="External"/><Relationship Id="rId106" Type="http://schemas.openxmlformats.org/officeDocument/2006/relationships/hyperlink" Target="http://paperpile.com/b/Ad0ZFB/RL6RB" TargetMode="External"/><Relationship Id="rId127" Type="http://schemas.openxmlformats.org/officeDocument/2006/relationships/hyperlink" Target="http://paperpile.com/b/Ad0ZFB/PQ8Ck" TargetMode="External"/><Relationship Id="rId10" Type="http://schemas.openxmlformats.org/officeDocument/2006/relationships/comments" Target="comments.xml"/><Relationship Id="rId31" Type="http://schemas.openxmlformats.org/officeDocument/2006/relationships/hyperlink" Target="https://paperpile.com/c/Ad0ZFB/dXHy" TargetMode="External"/><Relationship Id="rId52" Type="http://schemas.openxmlformats.org/officeDocument/2006/relationships/hyperlink" Target="https://paperpile.com/c/Ad0ZFB/49KJC" TargetMode="External"/><Relationship Id="rId73" Type="http://schemas.openxmlformats.org/officeDocument/2006/relationships/hyperlink" Target="https://paperpile.com/c/Ad0ZFB/dXHy" TargetMode="External"/><Relationship Id="rId78" Type="http://schemas.openxmlformats.org/officeDocument/2006/relationships/hyperlink" Target="https://paperpile.com/c/Ad0ZFB/zTpe" TargetMode="External"/><Relationship Id="rId94" Type="http://schemas.openxmlformats.org/officeDocument/2006/relationships/hyperlink" Target="https://paperpile.com/c/Ad0ZFB/lx58" TargetMode="External"/><Relationship Id="rId99" Type="http://schemas.openxmlformats.org/officeDocument/2006/relationships/hyperlink" Target="http://paperpile.com/b/Ad0ZFB/Vveu2" TargetMode="External"/><Relationship Id="rId101" Type="http://schemas.openxmlformats.org/officeDocument/2006/relationships/hyperlink" Target="http://paperpile.com/b/Ad0ZFB/Vveu2" TargetMode="External"/><Relationship Id="rId122" Type="http://schemas.openxmlformats.org/officeDocument/2006/relationships/hyperlink" Target="http://paperpile.com/b/Ad0ZFB/aZvpe" TargetMode="External"/><Relationship Id="rId143" Type="http://schemas.openxmlformats.org/officeDocument/2006/relationships/hyperlink" Target="http://paperpile.com/b/Ad0ZFB/Sv4E1" TargetMode="External"/><Relationship Id="rId148" Type="http://schemas.openxmlformats.org/officeDocument/2006/relationships/hyperlink" Target="http://paperpile.com/b/Ad0ZFB/KUlom" TargetMode="External"/><Relationship Id="rId164" Type="http://schemas.openxmlformats.org/officeDocument/2006/relationships/hyperlink" Target="http://paperpile.com/b/Ad0ZFB/oPpyw" TargetMode="External"/><Relationship Id="rId169" Type="http://schemas.openxmlformats.org/officeDocument/2006/relationships/hyperlink" Target="http://paperpile.com/b/Ad0ZFB/t2bf" TargetMode="External"/><Relationship Id="rId185" Type="http://schemas.openxmlformats.org/officeDocument/2006/relationships/hyperlink" Target="http://paperpile.com/b/Ad0ZFB/Rrk5K" TargetMode="External"/><Relationship Id="rId4" Type="http://schemas.openxmlformats.org/officeDocument/2006/relationships/settings" Target="settings.xml"/><Relationship Id="rId9" Type="http://schemas.openxmlformats.org/officeDocument/2006/relationships/hyperlink" Target="http://adni.loni.usc.edu/wp-content/uploads/how_to_apply/ADNI_Acknowledgement_List.pdf" TargetMode="External"/><Relationship Id="rId180" Type="http://schemas.openxmlformats.org/officeDocument/2006/relationships/hyperlink" Target="http://paperpile.com/b/Ad0ZFB/fbx8" TargetMode="External"/><Relationship Id="rId210" Type="http://schemas.openxmlformats.org/officeDocument/2006/relationships/hyperlink" Target="http://paperpile.com/b/Ad0ZFB/lx58" TargetMode="External"/><Relationship Id="rId215" Type="http://schemas.openxmlformats.org/officeDocument/2006/relationships/hyperlink" Target="http://paperpile.com/b/Ad0ZFB/T55k" TargetMode="External"/><Relationship Id="rId26" Type="http://schemas.openxmlformats.org/officeDocument/2006/relationships/hyperlink" Target="https://paperpile.com/c/Ad0ZFB/aZvpe+kR73" TargetMode="External"/><Relationship Id="rId231" Type="http://schemas.openxmlformats.org/officeDocument/2006/relationships/theme" Target="theme/theme1.xml"/><Relationship Id="rId47" Type="http://schemas.openxmlformats.org/officeDocument/2006/relationships/hyperlink" Target="https://paperpile.com/c/Ad0ZFB/RL6RB" TargetMode="External"/><Relationship Id="rId68" Type="http://schemas.openxmlformats.org/officeDocument/2006/relationships/hyperlink" Target="https://paperpile.com/c/Ad0ZFB/s1iqn" TargetMode="External"/><Relationship Id="rId89" Type="http://schemas.openxmlformats.org/officeDocument/2006/relationships/hyperlink" Target="https://paperpile.com/c/Ad0ZFB/WANm" TargetMode="External"/><Relationship Id="rId112" Type="http://schemas.openxmlformats.org/officeDocument/2006/relationships/hyperlink" Target="http://paperpile.com/b/Ad0ZFB/3CV5" TargetMode="External"/><Relationship Id="rId133" Type="http://schemas.openxmlformats.org/officeDocument/2006/relationships/hyperlink" Target="http://paperpile.com/b/Ad0ZFB/1e60" TargetMode="External"/><Relationship Id="rId154" Type="http://schemas.openxmlformats.org/officeDocument/2006/relationships/hyperlink" Target="http://paperpile.com/b/Ad0ZFB/F0Am" TargetMode="External"/><Relationship Id="rId175" Type="http://schemas.openxmlformats.org/officeDocument/2006/relationships/hyperlink" Target="http://paperpile.com/b/Ad0ZFB/4Pzu" TargetMode="External"/><Relationship Id="rId196" Type="http://schemas.openxmlformats.org/officeDocument/2006/relationships/hyperlink" Target="http://paperpile.com/b/Ad0ZFB/zTpe" TargetMode="External"/><Relationship Id="rId200" Type="http://schemas.openxmlformats.org/officeDocument/2006/relationships/hyperlink" Target="http://paperpile.com/b/Ad0ZFB/s1iqn" TargetMode="External"/><Relationship Id="rId16" Type="http://schemas.openxmlformats.org/officeDocument/2006/relationships/hyperlink" Target="https://paperpile.com/c/Ad0ZFB/PQ8Ck" TargetMode="External"/><Relationship Id="rId221" Type="http://schemas.openxmlformats.org/officeDocument/2006/relationships/hyperlink" Target="http://paperpile.com/b/Ad0ZFB/T55k" TargetMode="External"/><Relationship Id="rId37" Type="http://schemas.openxmlformats.org/officeDocument/2006/relationships/hyperlink" Target="https://paperpile.com/c/Ad0ZFB/s1iqn" TargetMode="External"/><Relationship Id="rId58" Type="http://schemas.openxmlformats.org/officeDocument/2006/relationships/hyperlink" Target="https://paperpile.com/c/Ad0ZFB/PumIw" TargetMode="External"/><Relationship Id="rId79" Type="http://schemas.openxmlformats.org/officeDocument/2006/relationships/hyperlink" Target="https://paperpile.com/c/Ad0ZFB/1e60" TargetMode="External"/><Relationship Id="rId102" Type="http://schemas.openxmlformats.org/officeDocument/2006/relationships/hyperlink" Target="http://paperpile.com/b/Ad0ZFB/RL6RB" TargetMode="External"/><Relationship Id="rId123" Type="http://schemas.openxmlformats.org/officeDocument/2006/relationships/hyperlink" Target="http://paperpile.com/b/Ad0ZFB/aZvpe" TargetMode="External"/><Relationship Id="rId144" Type="http://schemas.openxmlformats.org/officeDocument/2006/relationships/hyperlink" Target="http://paperpile.com/b/Ad0ZFB/Sv4E1" TargetMode="External"/><Relationship Id="rId90" Type="http://schemas.openxmlformats.org/officeDocument/2006/relationships/hyperlink" Target="https://paperpile.com/c/Ad0ZFB/WANm" TargetMode="External"/><Relationship Id="rId165" Type="http://schemas.openxmlformats.org/officeDocument/2006/relationships/hyperlink" Target="http://paperpile.com/b/Ad0ZFB/t2bf" TargetMode="External"/><Relationship Id="rId186" Type="http://schemas.openxmlformats.org/officeDocument/2006/relationships/hyperlink" Target="http://paperpile.com/b/Ad0ZFB/Rrk5K" TargetMode="External"/><Relationship Id="rId211" Type="http://schemas.openxmlformats.org/officeDocument/2006/relationships/hyperlink" Target="http://paperpile.com/b/Ad0ZFB/lx58" TargetMode="External"/><Relationship Id="rId232" Type="http://schemas.microsoft.com/office/2018/08/relationships/commentsExtensible" Target="commentsExtensible.xml"/><Relationship Id="rId27" Type="http://schemas.openxmlformats.org/officeDocument/2006/relationships/hyperlink" Target="https://paperpile.com/c/Ad0ZFB/aZvpe+kR73" TargetMode="External"/><Relationship Id="rId48" Type="http://schemas.openxmlformats.org/officeDocument/2006/relationships/hyperlink" Target="https://paperpile.com/c/Ad0ZFB/T55k" TargetMode="External"/><Relationship Id="rId69" Type="http://schemas.openxmlformats.org/officeDocument/2006/relationships/hyperlink" Target="https://paperpile.com/c/Ad0ZFB/49KJC" TargetMode="External"/><Relationship Id="rId113" Type="http://schemas.openxmlformats.org/officeDocument/2006/relationships/hyperlink" Target="http://paperpile.com/b/Ad0ZFB/3CV5" TargetMode="External"/><Relationship Id="rId134" Type="http://schemas.openxmlformats.org/officeDocument/2006/relationships/hyperlink" Target="http://paperpile.com/b/Ad0ZFB/1e60" TargetMode="External"/><Relationship Id="rId80" Type="http://schemas.openxmlformats.org/officeDocument/2006/relationships/hyperlink" Target="https://paperpile.com/c/Ad0ZFB/1e60" TargetMode="External"/><Relationship Id="rId155" Type="http://schemas.openxmlformats.org/officeDocument/2006/relationships/hyperlink" Target="http://paperpile.com/b/Ad0ZFB/F0Am" TargetMode="External"/><Relationship Id="rId176" Type="http://schemas.openxmlformats.org/officeDocument/2006/relationships/hyperlink" Target="http://paperpile.com/b/Ad0ZFB/4Pzu" TargetMode="External"/><Relationship Id="rId197" Type="http://schemas.openxmlformats.org/officeDocument/2006/relationships/hyperlink" Target="http://paperpile.com/b/Ad0ZFB/s1iqn" TargetMode="External"/><Relationship Id="rId201" Type="http://schemas.openxmlformats.org/officeDocument/2006/relationships/hyperlink" Target="http://paperpile.com/b/Ad0ZFB/s1iqn" TargetMode="External"/><Relationship Id="rId222" Type="http://schemas.openxmlformats.org/officeDocument/2006/relationships/hyperlink" Target="http://paperpile.com/b/Ad0ZFB/xF88" TargetMode="External"/><Relationship Id="rId17" Type="http://schemas.openxmlformats.org/officeDocument/2006/relationships/hyperlink" Target="https://paperpile.com/c/Ad0ZFB/Vveu2" TargetMode="External"/><Relationship Id="rId38" Type="http://schemas.openxmlformats.org/officeDocument/2006/relationships/hyperlink" Target="https://paperpile.com/c/Ad0ZFB/mKM50" TargetMode="External"/><Relationship Id="rId59" Type="http://schemas.openxmlformats.org/officeDocument/2006/relationships/hyperlink" Target="https://paperpile.com/c/Ad0ZFB/49KJC" TargetMode="External"/><Relationship Id="rId103" Type="http://schemas.openxmlformats.org/officeDocument/2006/relationships/hyperlink" Target="http://paperpile.com/b/Ad0ZFB/RL6RB" TargetMode="External"/><Relationship Id="rId124" Type="http://schemas.openxmlformats.org/officeDocument/2006/relationships/hyperlink" Target="http://paperpile.com/b/Ad0ZFB/aZvpe" TargetMode="External"/><Relationship Id="rId70" Type="http://schemas.openxmlformats.org/officeDocument/2006/relationships/hyperlink" Target="https://paperpile.com/c/Ad0ZFB/49KJC" TargetMode="External"/><Relationship Id="rId91" Type="http://schemas.openxmlformats.org/officeDocument/2006/relationships/hyperlink" Target="https://paperpile.com/c/Ad0ZFB/WANm" TargetMode="External"/><Relationship Id="rId145" Type="http://schemas.openxmlformats.org/officeDocument/2006/relationships/hyperlink" Target="http://paperpile.com/b/Ad0ZFB/Sv4E1" TargetMode="External"/><Relationship Id="rId166" Type="http://schemas.openxmlformats.org/officeDocument/2006/relationships/hyperlink" Target="http://paperpile.com/b/Ad0ZFB/t2bf" TargetMode="External"/><Relationship Id="rId187" Type="http://schemas.openxmlformats.org/officeDocument/2006/relationships/hyperlink" Target="http://paperpile.com/b/Ad0ZFB/LtOdg" TargetMode="External"/><Relationship Id="rId1" Type="http://schemas.openxmlformats.org/officeDocument/2006/relationships/customXml" Target="../customXml/item1.xml"/><Relationship Id="rId212" Type="http://schemas.openxmlformats.org/officeDocument/2006/relationships/hyperlink" Target="http://paperpile.com/b/Ad0ZFB/lx58" TargetMode="External"/><Relationship Id="rId28" Type="http://schemas.openxmlformats.org/officeDocument/2006/relationships/hyperlink" Target="https://paperpile.com/c/Ad0ZFB/aZvpe+kR73" TargetMode="External"/><Relationship Id="rId49" Type="http://schemas.openxmlformats.org/officeDocument/2006/relationships/hyperlink" Target="https://paperpile.com/c/Ad0ZFB/T55k" TargetMode="External"/><Relationship Id="rId114" Type="http://schemas.openxmlformats.org/officeDocument/2006/relationships/hyperlink" Target="http://paperpile.com/b/Ad0ZFB/3CV5" TargetMode="External"/><Relationship Id="rId60" Type="http://schemas.openxmlformats.org/officeDocument/2006/relationships/hyperlink" Target="https://paperpile.com/c/Ad0ZFB/49KJC" TargetMode="External"/><Relationship Id="rId81" Type="http://schemas.openxmlformats.org/officeDocument/2006/relationships/hyperlink" Target="https://paperpile.com/c/Ad0ZFB/1e60" TargetMode="External"/><Relationship Id="rId135" Type="http://schemas.openxmlformats.org/officeDocument/2006/relationships/hyperlink" Target="http://paperpile.com/b/Ad0ZFB/1e60" TargetMode="External"/><Relationship Id="rId156" Type="http://schemas.openxmlformats.org/officeDocument/2006/relationships/hyperlink" Target="http://paperpile.com/b/Ad0ZFB/F0Am" TargetMode="External"/><Relationship Id="rId177" Type="http://schemas.openxmlformats.org/officeDocument/2006/relationships/hyperlink" Target="http://paperpile.com/b/Ad0ZFB/4Pzu" TargetMode="External"/><Relationship Id="rId198" Type="http://schemas.openxmlformats.org/officeDocument/2006/relationships/hyperlink" Target="http://paperpile.com/b/Ad0ZFB/s1iqn" TargetMode="External"/><Relationship Id="rId202" Type="http://schemas.openxmlformats.org/officeDocument/2006/relationships/hyperlink" Target="http://paperpile.com/b/Ad0ZFB/UAa8n" TargetMode="External"/><Relationship Id="rId223" Type="http://schemas.openxmlformats.org/officeDocument/2006/relationships/hyperlink" Target="http://paperpile.com/b/Ad0ZFB/xF88" TargetMode="External"/><Relationship Id="rId18" Type="http://schemas.openxmlformats.org/officeDocument/2006/relationships/hyperlink" Target="https://paperpile.com/c/Ad0ZFB/Vveu2" TargetMode="External"/><Relationship Id="rId39" Type="http://schemas.openxmlformats.org/officeDocument/2006/relationships/hyperlink" Target="https://paperpile.com/c/Ad0ZFB/mKM50" TargetMode="External"/><Relationship Id="rId50" Type="http://schemas.openxmlformats.org/officeDocument/2006/relationships/hyperlink" Target="https://paperpile.com/c/Ad0ZFB/T55k" TargetMode="External"/><Relationship Id="rId104" Type="http://schemas.openxmlformats.org/officeDocument/2006/relationships/hyperlink" Target="http://paperpile.com/b/Ad0ZFB/RL6RB" TargetMode="External"/><Relationship Id="rId125" Type="http://schemas.openxmlformats.org/officeDocument/2006/relationships/hyperlink" Target="http://paperpile.com/b/Ad0ZFB/PQ8Ck" TargetMode="External"/><Relationship Id="rId146" Type="http://schemas.openxmlformats.org/officeDocument/2006/relationships/hyperlink" Target="http://paperpile.com/b/Ad0ZFB/KUlom" TargetMode="External"/><Relationship Id="rId167" Type="http://schemas.openxmlformats.org/officeDocument/2006/relationships/hyperlink" Target="http://paperpile.com/b/Ad0ZFB/t2bf" TargetMode="External"/><Relationship Id="rId188" Type="http://schemas.openxmlformats.org/officeDocument/2006/relationships/hyperlink" Target="http://paperpile.com/b/Ad0ZFB/LtOdg" TargetMode="External"/><Relationship Id="rId71" Type="http://schemas.openxmlformats.org/officeDocument/2006/relationships/hyperlink" Target="https://paperpile.com/c/Ad0ZFB/49KJC" TargetMode="External"/><Relationship Id="rId92" Type="http://schemas.openxmlformats.org/officeDocument/2006/relationships/hyperlink" Target="https://paperpile.com/c/Ad0ZFB/lx58" TargetMode="External"/><Relationship Id="rId213" Type="http://schemas.openxmlformats.org/officeDocument/2006/relationships/hyperlink" Target="http://paperpile.com/b/Ad0ZFB/lx58" TargetMode="External"/><Relationship Id="rId2" Type="http://schemas.openxmlformats.org/officeDocument/2006/relationships/numbering" Target="numbering.xml"/><Relationship Id="rId29" Type="http://schemas.openxmlformats.org/officeDocument/2006/relationships/hyperlink" Target="https://paperpile.com/c/Ad0ZFB/dXHy" TargetMode="External"/><Relationship Id="rId40" Type="http://schemas.openxmlformats.org/officeDocument/2006/relationships/hyperlink" Target="https://paperpile.com/c/Ad0ZFB/mKM50" TargetMode="External"/><Relationship Id="rId115" Type="http://schemas.openxmlformats.org/officeDocument/2006/relationships/hyperlink" Target="http://paperpile.com/b/Ad0ZFB/dXHy" TargetMode="External"/><Relationship Id="rId136" Type="http://schemas.openxmlformats.org/officeDocument/2006/relationships/hyperlink" Target="http://paperpile.com/b/Ad0ZFB/1e60" TargetMode="External"/><Relationship Id="rId157" Type="http://schemas.openxmlformats.org/officeDocument/2006/relationships/hyperlink" Target="http://paperpile.com/b/Ad0ZFB/mKM50" TargetMode="External"/><Relationship Id="rId178" Type="http://schemas.openxmlformats.org/officeDocument/2006/relationships/hyperlink" Target="http://paperpile.com/b/Ad0ZFB/fbx8" TargetMode="External"/><Relationship Id="rId61" Type="http://schemas.openxmlformats.org/officeDocument/2006/relationships/hyperlink" Target="https://paperpile.com/c/Ad0ZFB/49KJC" TargetMode="External"/><Relationship Id="rId82" Type="http://schemas.openxmlformats.org/officeDocument/2006/relationships/hyperlink" Target="https://paperpile.com/c/Ad0ZFB/3CV5" TargetMode="External"/><Relationship Id="rId199" Type="http://schemas.openxmlformats.org/officeDocument/2006/relationships/hyperlink" Target="http://paperpile.com/b/Ad0ZFB/s1iqn" TargetMode="External"/><Relationship Id="rId203" Type="http://schemas.openxmlformats.org/officeDocument/2006/relationships/hyperlink" Target="http://paperpile.com/b/Ad0ZFB/UAa8n" TargetMode="External"/><Relationship Id="rId19" Type="http://schemas.openxmlformats.org/officeDocument/2006/relationships/hyperlink" Target="https://paperpile.com/c/Ad0ZFB/t2bf" TargetMode="External"/><Relationship Id="rId224" Type="http://schemas.openxmlformats.org/officeDocument/2006/relationships/hyperlink" Target="http://paperpile.com/b/Ad0ZFB/xF88" TargetMode="External"/><Relationship Id="rId30" Type="http://schemas.openxmlformats.org/officeDocument/2006/relationships/hyperlink" Target="https://paperpile.com/c/Ad0ZFB/dXHy" TargetMode="External"/><Relationship Id="rId105" Type="http://schemas.openxmlformats.org/officeDocument/2006/relationships/hyperlink" Target="http://paperpile.com/b/Ad0ZFB/RL6RB" TargetMode="External"/><Relationship Id="rId126" Type="http://schemas.openxmlformats.org/officeDocument/2006/relationships/hyperlink" Target="http://paperpile.com/b/Ad0ZFB/PQ8Ck" TargetMode="External"/><Relationship Id="rId147" Type="http://schemas.openxmlformats.org/officeDocument/2006/relationships/hyperlink" Target="http://paperpile.com/b/Ad0ZFB/KUlom" TargetMode="External"/><Relationship Id="rId168" Type="http://schemas.openxmlformats.org/officeDocument/2006/relationships/hyperlink" Target="http://paperpile.com/b/Ad0ZFB/t2bf" TargetMode="External"/><Relationship Id="rId51" Type="http://schemas.openxmlformats.org/officeDocument/2006/relationships/hyperlink" Target="http://www.well.ox.ac.uk/~wrayner/strand/" TargetMode="External"/><Relationship Id="rId72" Type="http://schemas.openxmlformats.org/officeDocument/2006/relationships/hyperlink" Target="https://paperpile.com/c/Ad0ZFB/F0Am" TargetMode="External"/><Relationship Id="rId93" Type="http://schemas.openxmlformats.org/officeDocument/2006/relationships/hyperlink" Target="https://paperpile.com/c/Ad0ZFB/lx58" TargetMode="External"/><Relationship Id="rId189" Type="http://schemas.openxmlformats.org/officeDocument/2006/relationships/hyperlink" Target="http://paperpile.com/b/Ad0ZFB/LtOdg" TargetMode="External"/><Relationship Id="rId3" Type="http://schemas.openxmlformats.org/officeDocument/2006/relationships/styles" Target="styles.xml"/><Relationship Id="rId214" Type="http://schemas.openxmlformats.org/officeDocument/2006/relationships/hyperlink" Target="http://paperpile.com/b/Ad0ZFB/lx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AE315-DD2C-EC43-9FDD-B4753E1A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6975</Words>
  <Characters>39762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Australian National University</Company>
  <LinksUpToDate>false</LinksUpToDate>
  <CharactersWithSpaces>46644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McInerney</cp:lastModifiedBy>
  <cp:revision>5</cp:revision>
  <dcterms:created xsi:type="dcterms:W3CDTF">2020-05-07T11:42:00Z</dcterms:created>
  <dcterms:modified xsi:type="dcterms:W3CDTF">2020-05-07T12:11:00Z</dcterms:modified>
</cp:coreProperties>
</file>